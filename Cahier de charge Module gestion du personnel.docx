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3F8D" w:rsidRPr="00005D6C" w:rsidRDefault="00F43F8D" w:rsidP="00F43F8D">
      <w:pPr>
        <w:ind w:left="720" w:hanging="360"/>
        <w:jc w:val="center"/>
        <w:rPr>
          <w:rFonts w:ascii="Times New Roman" w:hAnsi="Times New Roman" w:cs="Times New Roman"/>
          <w:b/>
          <w:bCs/>
          <w:sz w:val="36"/>
          <w:szCs w:val="36"/>
          <w:u w:val="single"/>
        </w:rPr>
      </w:pPr>
      <w:r w:rsidRPr="00005D6C">
        <w:rPr>
          <w:rFonts w:ascii="Times New Roman" w:hAnsi="Times New Roman" w:cs="Times New Roman"/>
          <w:b/>
          <w:bCs/>
          <w:sz w:val="36"/>
          <w:szCs w:val="36"/>
          <w:u w:val="single"/>
        </w:rPr>
        <w:t>CAHIER DES CHARGES</w:t>
      </w:r>
    </w:p>
    <w:p w:rsidR="00F43F8D" w:rsidRPr="00005D6C" w:rsidRDefault="00F43F8D" w:rsidP="00F43F8D">
      <w:pPr>
        <w:ind w:left="720" w:hanging="360"/>
        <w:jc w:val="center"/>
        <w:rPr>
          <w:rFonts w:ascii="Times New Roman" w:hAnsi="Times New Roman" w:cs="Times New Roman"/>
          <w:b/>
          <w:bCs/>
          <w:sz w:val="36"/>
          <w:szCs w:val="36"/>
          <w:u w:val="single"/>
        </w:rPr>
      </w:pPr>
    </w:p>
    <w:p w:rsidR="00F43F8D" w:rsidRPr="00005D6C" w:rsidRDefault="00F43F8D" w:rsidP="00F43F8D">
      <w:pPr>
        <w:ind w:left="720" w:hanging="360"/>
        <w:jc w:val="center"/>
        <w:rPr>
          <w:rFonts w:ascii="Times New Roman" w:hAnsi="Times New Roman" w:cs="Times New Roman"/>
          <w:b/>
          <w:bCs/>
          <w:sz w:val="36"/>
          <w:szCs w:val="36"/>
          <w:u w:val="single"/>
        </w:rPr>
      </w:pPr>
      <w:r w:rsidRPr="00005D6C">
        <w:rPr>
          <w:rFonts w:ascii="Times New Roman" w:hAnsi="Times New Roman" w:cs="Times New Roman"/>
          <w:b/>
          <w:bCs/>
          <w:sz w:val="36"/>
          <w:szCs w:val="36"/>
          <w:u w:val="single"/>
        </w:rPr>
        <w:t xml:space="preserve">MISE EN PLACE D’UNE APPLICATION </w:t>
      </w:r>
      <w:r w:rsidR="00B64A58">
        <w:rPr>
          <w:rFonts w:ascii="Times New Roman" w:hAnsi="Times New Roman" w:cs="Times New Roman"/>
          <w:b/>
          <w:bCs/>
          <w:sz w:val="36"/>
          <w:szCs w:val="36"/>
          <w:u w:val="single"/>
        </w:rPr>
        <w:t xml:space="preserve">WEB </w:t>
      </w:r>
      <w:r w:rsidRPr="00005D6C">
        <w:rPr>
          <w:rFonts w:ascii="Times New Roman" w:hAnsi="Times New Roman" w:cs="Times New Roman"/>
          <w:b/>
          <w:bCs/>
          <w:sz w:val="36"/>
          <w:szCs w:val="36"/>
          <w:u w:val="single"/>
        </w:rPr>
        <w:t>DE GESTION DU PERSONNEL</w:t>
      </w:r>
    </w:p>
    <w:p w:rsidR="00F97026" w:rsidRPr="00005D6C" w:rsidRDefault="00F97026" w:rsidP="00F43F8D">
      <w:pPr>
        <w:ind w:left="720" w:hanging="360"/>
        <w:jc w:val="center"/>
        <w:rPr>
          <w:rFonts w:ascii="Times New Roman" w:hAnsi="Times New Roman" w:cs="Times New Roman"/>
          <w:b/>
          <w:bCs/>
          <w:sz w:val="24"/>
          <w:szCs w:val="24"/>
          <w:u w:val="single"/>
        </w:rPr>
      </w:pPr>
    </w:p>
    <w:p w:rsidR="00F97026" w:rsidRPr="00005D6C" w:rsidRDefault="00F43F8D" w:rsidP="00F43F8D">
      <w:pPr>
        <w:ind w:left="720" w:hanging="360"/>
        <w:jc w:val="center"/>
        <w:rPr>
          <w:rFonts w:ascii="Times New Roman" w:hAnsi="Times New Roman" w:cs="Times New Roman"/>
          <w:b/>
          <w:bCs/>
          <w:sz w:val="24"/>
          <w:szCs w:val="24"/>
          <w:u w:val="single"/>
        </w:rPr>
      </w:pPr>
      <w:r w:rsidRPr="00005D6C">
        <w:rPr>
          <w:rFonts w:ascii="Times New Roman" w:hAnsi="Times New Roman" w:cs="Times New Roman"/>
          <w:b/>
          <w:bCs/>
          <w:sz w:val="24"/>
          <w:szCs w:val="24"/>
          <w:u w:val="single"/>
        </w:rPr>
        <w:t>CONTEXTE</w:t>
      </w:r>
    </w:p>
    <w:p w:rsidR="00BA4499" w:rsidRPr="00EC5B10" w:rsidRDefault="00BA4499" w:rsidP="00A05AE3">
      <w:pPr>
        <w:spacing w:line="360" w:lineRule="auto"/>
        <w:ind w:firstLine="360"/>
        <w:jc w:val="both"/>
        <w:rPr>
          <w:rFonts w:ascii="Times New Roman" w:hAnsi="Times New Roman" w:cs="Times New Roman"/>
          <w:sz w:val="24"/>
          <w:szCs w:val="24"/>
        </w:rPr>
      </w:pPr>
    </w:p>
    <w:p w:rsidR="00BA4499" w:rsidRPr="00EC5B10" w:rsidRDefault="00BA4499" w:rsidP="00A05AE3">
      <w:pPr>
        <w:spacing w:line="360" w:lineRule="auto"/>
        <w:ind w:firstLine="360"/>
        <w:jc w:val="both"/>
        <w:rPr>
          <w:rFonts w:ascii="Times New Roman" w:hAnsi="Times New Roman" w:cs="Times New Roman"/>
          <w:sz w:val="24"/>
          <w:szCs w:val="24"/>
        </w:rPr>
      </w:pPr>
      <w:r w:rsidRPr="00EC5B10">
        <w:rPr>
          <w:rFonts w:ascii="Times New Roman" w:hAnsi="Times New Roman" w:cs="Times New Roman"/>
          <w:sz w:val="24"/>
          <w:szCs w:val="24"/>
        </w:rPr>
        <w:t>La gestion des ressources humaines ou GRH est l'ensemble des pratiques mises en œuvre pour administrer, mobiliser et développer les ressources humaines impliquées dans l'activité d'une organisation.</w:t>
      </w:r>
      <w:r w:rsidRPr="00EC5B10">
        <w:rPr>
          <w:rFonts w:ascii="Times New Roman" w:hAnsi="Times New Roman" w:cs="Times New Roman"/>
          <w:sz w:val="24"/>
          <w:szCs w:val="24"/>
        </w:rPr>
        <w:t xml:space="preserve"> </w:t>
      </w:r>
      <w:r w:rsidRPr="00EC5B10">
        <w:rPr>
          <w:rFonts w:ascii="Times New Roman" w:hAnsi="Times New Roman" w:cs="Times New Roman"/>
          <w:sz w:val="24"/>
          <w:szCs w:val="24"/>
        </w:rPr>
        <w:t>Elle permet en effet de tracer le chemin à suivre afin d’atteindre les objectifs de l’entreprise tout en respectant la législation et les textes de loi</w:t>
      </w:r>
      <w:r w:rsidRPr="00EC5B10">
        <w:rPr>
          <w:rFonts w:ascii="Times New Roman" w:hAnsi="Times New Roman" w:cs="Times New Roman"/>
          <w:sz w:val="24"/>
          <w:szCs w:val="24"/>
        </w:rPr>
        <w:t>. Si ce processus se veut être performant dans une structure il se doit d’être numériser.</w:t>
      </w:r>
      <w:r w:rsidR="001B3B1A" w:rsidRPr="00EC5B10">
        <w:rPr>
          <w:rFonts w:ascii="Times New Roman" w:hAnsi="Times New Roman" w:cs="Times New Roman"/>
          <w:sz w:val="24"/>
          <w:szCs w:val="24"/>
        </w:rPr>
        <w:t xml:space="preserve"> La numérisation </w:t>
      </w:r>
      <w:r w:rsidR="00EC5B10" w:rsidRPr="00EC5B10">
        <w:rPr>
          <w:rFonts w:ascii="Times New Roman" w:hAnsi="Times New Roman" w:cs="Times New Roman"/>
          <w:sz w:val="24"/>
          <w:szCs w:val="24"/>
        </w:rPr>
        <w:t>vient</w:t>
      </w:r>
      <w:r w:rsidR="001B3B1A" w:rsidRPr="00EC5B10">
        <w:rPr>
          <w:rFonts w:ascii="Times New Roman" w:hAnsi="Times New Roman" w:cs="Times New Roman"/>
          <w:sz w:val="24"/>
          <w:szCs w:val="24"/>
        </w:rPr>
        <w:t xml:space="preserve"> résoudre les problèmes de traitement rapide des informations du personnel, contrat de travail, permissions</w:t>
      </w:r>
      <w:r w:rsidR="00EC5B10" w:rsidRPr="00EC5B10">
        <w:rPr>
          <w:rFonts w:ascii="Times New Roman" w:hAnsi="Times New Roman" w:cs="Times New Roman"/>
          <w:sz w:val="24"/>
          <w:szCs w:val="24"/>
        </w:rPr>
        <w:t xml:space="preserve">, </w:t>
      </w:r>
      <w:r w:rsidR="001B3B1A" w:rsidRPr="00EC5B10">
        <w:rPr>
          <w:rFonts w:ascii="Times New Roman" w:hAnsi="Times New Roman" w:cs="Times New Roman"/>
          <w:sz w:val="24"/>
          <w:szCs w:val="24"/>
        </w:rPr>
        <w:t>congés, notes professionnelles, parcours professionnel</w:t>
      </w:r>
      <w:r w:rsidR="00EC5B10" w:rsidRPr="00EC5B10">
        <w:rPr>
          <w:rFonts w:ascii="Times New Roman" w:hAnsi="Times New Roman" w:cs="Times New Roman"/>
          <w:sz w:val="24"/>
          <w:szCs w:val="24"/>
        </w:rPr>
        <w:t xml:space="preserve">, </w:t>
      </w:r>
      <w:r w:rsidR="001B3B1A" w:rsidRPr="00EC5B10">
        <w:rPr>
          <w:rFonts w:ascii="Times New Roman" w:hAnsi="Times New Roman" w:cs="Times New Roman"/>
          <w:sz w:val="24"/>
          <w:szCs w:val="24"/>
        </w:rPr>
        <w:t>promotion, affectation, formation</w:t>
      </w:r>
      <w:r w:rsidR="00EC5B10" w:rsidRPr="00EC5B10">
        <w:rPr>
          <w:rFonts w:ascii="Times New Roman" w:hAnsi="Times New Roman" w:cs="Times New Roman"/>
          <w:sz w:val="24"/>
          <w:szCs w:val="24"/>
        </w:rPr>
        <w:t>,</w:t>
      </w:r>
      <w:r w:rsidR="001B3B1A" w:rsidRPr="00EC5B10">
        <w:rPr>
          <w:rFonts w:ascii="Times New Roman" w:hAnsi="Times New Roman" w:cs="Times New Roman"/>
          <w:sz w:val="24"/>
          <w:szCs w:val="24"/>
        </w:rPr>
        <w:t xml:space="preserve"> sanctions, actualités et messagerie</w:t>
      </w:r>
      <w:r w:rsidR="00EC5B10" w:rsidRPr="00EC5B10">
        <w:rPr>
          <w:rFonts w:ascii="Times New Roman" w:hAnsi="Times New Roman" w:cs="Times New Roman"/>
          <w:sz w:val="24"/>
          <w:szCs w:val="24"/>
        </w:rPr>
        <w:t xml:space="preserve"> d’où le but de notre application qui permettra de gérer tous ces besoins sur une interface rapide et convivial </w:t>
      </w:r>
    </w:p>
    <w:p w:rsidR="008F0051" w:rsidRDefault="008F0051" w:rsidP="008F0051">
      <w:pPr>
        <w:ind w:left="720" w:hanging="360"/>
        <w:jc w:val="center"/>
        <w:rPr>
          <w:rFonts w:ascii="Times New Roman" w:hAnsi="Times New Roman" w:cs="Times New Roman"/>
          <w:sz w:val="24"/>
          <w:szCs w:val="24"/>
        </w:rPr>
      </w:pPr>
    </w:p>
    <w:p w:rsidR="008F0051" w:rsidRDefault="008F0051" w:rsidP="008F0051">
      <w:pPr>
        <w:ind w:left="720" w:hanging="36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BESOINS</w:t>
      </w:r>
    </w:p>
    <w:p w:rsidR="00F00469" w:rsidRPr="00EC5B10" w:rsidRDefault="00EC5B10" w:rsidP="00EC5B10">
      <w:pPr>
        <w:rPr>
          <w:rFonts w:ascii="Times New Roman" w:hAnsi="Times New Roman" w:cs="Times New Roman"/>
          <w:sz w:val="24"/>
          <w:szCs w:val="24"/>
        </w:rPr>
      </w:pPr>
      <w:r w:rsidRPr="00EC5B10">
        <w:rPr>
          <w:rFonts w:ascii="Times New Roman" w:hAnsi="Times New Roman" w:cs="Times New Roman"/>
          <w:sz w:val="24"/>
          <w:szCs w:val="24"/>
        </w:rPr>
        <w:t xml:space="preserve">A ce niveau, on étudiera les différentes fonctionnalités attendues </w:t>
      </w:r>
      <w:r>
        <w:rPr>
          <w:rFonts w:ascii="Times New Roman" w:hAnsi="Times New Roman" w:cs="Times New Roman"/>
          <w:sz w:val="24"/>
          <w:szCs w:val="24"/>
        </w:rPr>
        <w:t>s</w:t>
      </w:r>
      <w:r w:rsidRPr="00EC5B10">
        <w:rPr>
          <w:rFonts w:ascii="Times New Roman" w:hAnsi="Times New Roman" w:cs="Times New Roman"/>
          <w:sz w:val="24"/>
          <w:szCs w:val="24"/>
        </w:rPr>
        <w:t>u</w:t>
      </w:r>
      <w:r>
        <w:rPr>
          <w:rFonts w:ascii="Times New Roman" w:hAnsi="Times New Roman" w:cs="Times New Roman"/>
          <w:sz w:val="24"/>
          <w:szCs w:val="24"/>
        </w:rPr>
        <w:t>r</w:t>
      </w:r>
      <w:r w:rsidRPr="00EC5B10">
        <w:rPr>
          <w:rFonts w:ascii="Times New Roman" w:hAnsi="Times New Roman" w:cs="Times New Roman"/>
          <w:sz w:val="24"/>
          <w:szCs w:val="24"/>
        </w:rPr>
        <w:t xml:space="preserve"> </w:t>
      </w:r>
      <w:r>
        <w:rPr>
          <w:rFonts w:ascii="Times New Roman" w:hAnsi="Times New Roman" w:cs="Times New Roman"/>
          <w:sz w:val="24"/>
          <w:szCs w:val="24"/>
        </w:rPr>
        <w:t>un</w:t>
      </w:r>
      <w:r w:rsidRPr="00EC5B10">
        <w:rPr>
          <w:rFonts w:ascii="Times New Roman" w:hAnsi="Times New Roman" w:cs="Times New Roman"/>
          <w:sz w:val="24"/>
          <w:szCs w:val="24"/>
        </w:rPr>
        <w:t xml:space="preserve"> système </w:t>
      </w:r>
      <w:r>
        <w:rPr>
          <w:rFonts w:ascii="Times New Roman" w:hAnsi="Times New Roman" w:cs="Times New Roman"/>
          <w:sz w:val="24"/>
          <w:szCs w:val="24"/>
        </w:rPr>
        <w:t>de GRH</w:t>
      </w:r>
      <w:r w:rsidRPr="00EC5B10">
        <w:rPr>
          <w:rFonts w:ascii="Times New Roman" w:hAnsi="Times New Roman" w:cs="Times New Roman"/>
          <w:sz w:val="24"/>
          <w:szCs w:val="24"/>
        </w:rPr>
        <w:t xml:space="preserve"> ceci en le</w:t>
      </w:r>
      <w:r>
        <w:rPr>
          <w:rFonts w:ascii="Times New Roman" w:hAnsi="Times New Roman" w:cs="Times New Roman"/>
          <w:sz w:val="24"/>
          <w:szCs w:val="24"/>
        </w:rPr>
        <w:t xml:space="preserve"> </w:t>
      </w:r>
      <w:r w:rsidRPr="00EC5B10">
        <w:rPr>
          <w:rFonts w:ascii="Times New Roman" w:hAnsi="Times New Roman" w:cs="Times New Roman"/>
          <w:sz w:val="24"/>
          <w:szCs w:val="24"/>
        </w:rPr>
        <w:t xml:space="preserve">décomposant sous forme de </w:t>
      </w:r>
      <w:r w:rsidR="00686A99">
        <w:rPr>
          <w:rFonts w:ascii="Times New Roman" w:hAnsi="Times New Roman" w:cs="Times New Roman"/>
          <w:sz w:val="24"/>
          <w:szCs w:val="24"/>
        </w:rPr>
        <w:t>fonctionnalités</w:t>
      </w:r>
      <w:r w:rsidRPr="00EC5B10">
        <w:rPr>
          <w:rFonts w:ascii="Times New Roman" w:hAnsi="Times New Roman" w:cs="Times New Roman"/>
          <w:sz w:val="24"/>
          <w:szCs w:val="24"/>
        </w:rPr>
        <w:t xml:space="preserve"> générales ;  </w:t>
      </w:r>
    </w:p>
    <w:p w:rsidR="00EC5B10" w:rsidRPr="00EC5B10" w:rsidRDefault="003856ED">
      <w:pPr>
        <w:pStyle w:val="Paragraphedeliste"/>
        <w:numPr>
          <w:ilvl w:val="0"/>
          <w:numId w:val="14"/>
        </w:numPr>
        <w:rPr>
          <w:rFonts w:ascii="Times New Roman" w:hAnsi="Times New Roman" w:cs="Times New Roman"/>
          <w:sz w:val="24"/>
          <w:szCs w:val="24"/>
        </w:rPr>
      </w:pPr>
      <w:r>
        <w:rPr>
          <w:rFonts w:ascii="Times New Roman" w:hAnsi="Times New Roman" w:cs="Times New Roman"/>
          <w:sz w:val="24"/>
          <w:szCs w:val="24"/>
        </w:rPr>
        <w:t>Gestion</w:t>
      </w:r>
      <w:r w:rsidR="00EC5B10" w:rsidRPr="00EC5B10">
        <w:rPr>
          <w:rFonts w:ascii="Times New Roman" w:hAnsi="Times New Roman" w:cs="Times New Roman"/>
          <w:sz w:val="24"/>
          <w:szCs w:val="24"/>
        </w:rPr>
        <w:t xml:space="preserve"> des paramètres du système</w:t>
      </w:r>
    </w:p>
    <w:p w:rsidR="00EC5B10" w:rsidRPr="00EC5B10" w:rsidRDefault="003856ED">
      <w:pPr>
        <w:pStyle w:val="Paragraphedeliste"/>
        <w:numPr>
          <w:ilvl w:val="0"/>
          <w:numId w:val="14"/>
        </w:numPr>
        <w:rPr>
          <w:rFonts w:ascii="Times New Roman" w:hAnsi="Times New Roman" w:cs="Times New Roman"/>
          <w:sz w:val="24"/>
          <w:szCs w:val="24"/>
        </w:rPr>
      </w:pPr>
      <w:r>
        <w:rPr>
          <w:rFonts w:ascii="Times New Roman" w:hAnsi="Times New Roman" w:cs="Times New Roman"/>
          <w:sz w:val="24"/>
          <w:szCs w:val="24"/>
        </w:rPr>
        <w:t xml:space="preserve">Gestion </w:t>
      </w:r>
      <w:r w:rsidR="00EC5B10" w:rsidRPr="00EC5B10">
        <w:rPr>
          <w:rFonts w:ascii="Times New Roman" w:hAnsi="Times New Roman" w:cs="Times New Roman"/>
          <w:sz w:val="24"/>
          <w:szCs w:val="24"/>
        </w:rPr>
        <w:t>des utilisateurs</w:t>
      </w:r>
    </w:p>
    <w:p w:rsidR="00EC5B10" w:rsidRPr="00EC5B10" w:rsidRDefault="003856ED">
      <w:pPr>
        <w:pStyle w:val="Paragraphedeliste"/>
        <w:numPr>
          <w:ilvl w:val="0"/>
          <w:numId w:val="14"/>
        </w:numPr>
        <w:rPr>
          <w:rFonts w:ascii="Times New Roman" w:hAnsi="Times New Roman" w:cs="Times New Roman"/>
          <w:sz w:val="24"/>
          <w:szCs w:val="24"/>
        </w:rPr>
      </w:pPr>
      <w:r>
        <w:rPr>
          <w:rFonts w:ascii="Times New Roman" w:hAnsi="Times New Roman" w:cs="Times New Roman"/>
          <w:sz w:val="24"/>
          <w:szCs w:val="24"/>
        </w:rPr>
        <w:t>Gestion</w:t>
      </w:r>
      <w:r w:rsidRPr="00EC5B10">
        <w:rPr>
          <w:rFonts w:ascii="Times New Roman" w:hAnsi="Times New Roman" w:cs="Times New Roman"/>
          <w:sz w:val="24"/>
          <w:szCs w:val="24"/>
        </w:rPr>
        <w:t xml:space="preserve"> </w:t>
      </w:r>
      <w:r w:rsidR="00EC5B10" w:rsidRPr="00EC5B10">
        <w:rPr>
          <w:rFonts w:ascii="Times New Roman" w:hAnsi="Times New Roman" w:cs="Times New Roman"/>
          <w:sz w:val="24"/>
          <w:szCs w:val="24"/>
        </w:rPr>
        <w:t>des informations personnelles</w:t>
      </w:r>
    </w:p>
    <w:p w:rsidR="00EC5B10" w:rsidRPr="00EC5B10" w:rsidRDefault="003856ED">
      <w:pPr>
        <w:pStyle w:val="Paragraphedeliste"/>
        <w:numPr>
          <w:ilvl w:val="0"/>
          <w:numId w:val="14"/>
        </w:numPr>
        <w:rPr>
          <w:rFonts w:ascii="Times New Roman" w:hAnsi="Times New Roman" w:cs="Times New Roman"/>
          <w:sz w:val="24"/>
          <w:szCs w:val="24"/>
        </w:rPr>
      </w:pPr>
      <w:r>
        <w:rPr>
          <w:rFonts w:ascii="Times New Roman" w:hAnsi="Times New Roman" w:cs="Times New Roman"/>
          <w:sz w:val="24"/>
          <w:szCs w:val="24"/>
        </w:rPr>
        <w:t>Gestion</w:t>
      </w:r>
      <w:r w:rsidRPr="00EC5B10">
        <w:rPr>
          <w:rFonts w:ascii="Times New Roman" w:hAnsi="Times New Roman" w:cs="Times New Roman"/>
          <w:sz w:val="24"/>
          <w:szCs w:val="24"/>
        </w:rPr>
        <w:t xml:space="preserve"> </w:t>
      </w:r>
      <w:r w:rsidR="00EC5B10" w:rsidRPr="00EC5B10">
        <w:rPr>
          <w:rFonts w:ascii="Times New Roman" w:hAnsi="Times New Roman" w:cs="Times New Roman"/>
          <w:sz w:val="24"/>
          <w:szCs w:val="24"/>
        </w:rPr>
        <w:t>des contrats de travail</w:t>
      </w:r>
    </w:p>
    <w:p w:rsidR="00EC5B10" w:rsidRPr="00EC5B10" w:rsidRDefault="003856ED">
      <w:pPr>
        <w:pStyle w:val="Paragraphedeliste"/>
        <w:numPr>
          <w:ilvl w:val="0"/>
          <w:numId w:val="14"/>
        </w:numPr>
        <w:rPr>
          <w:rFonts w:ascii="Times New Roman" w:hAnsi="Times New Roman" w:cs="Times New Roman"/>
          <w:sz w:val="24"/>
          <w:szCs w:val="24"/>
        </w:rPr>
      </w:pPr>
      <w:r>
        <w:rPr>
          <w:rFonts w:ascii="Times New Roman" w:hAnsi="Times New Roman" w:cs="Times New Roman"/>
          <w:sz w:val="24"/>
          <w:szCs w:val="24"/>
        </w:rPr>
        <w:t>Gestion</w:t>
      </w:r>
      <w:r w:rsidRPr="00EC5B10">
        <w:rPr>
          <w:rFonts w:ascii="Times New Roman" w:hAnsi="Times New Roman" w:cs="Times New Roman"/>
          <w:sz w:val="24"/>
          <w:szCs w:val="24"/>
        </w:rPr>
        <w:t xml:space="preserve"> </w:t>
      </w:r>
      <w:r w:rsidR="00EC5B10" w:rsidRPr="00EC5B10">
        <w:rPr>
          <w:rFonts w:ascii="Times New Roman" w:hAnsi="Times New Roman" w:cs="Times New Roman"/>
          <w:sz w:val="24"/>
          <w:szCs w:val="24"/>
        </w:rPr>
        <w:t>des permissions et des congés</w:t>
      </w:r>
    </w:p>
    <w:p w:rsidR="00EC5B10" w:rsidRPr="00EC5B10" w:rsidRDefault="003856ED">
      <w:pPr>
        <w:pStyle w:val="Paragraphedeliste"/>
        <w:numPr>
          <w:ilvl w:val="0"/>
          <w:numId w:val="14"/>
        </w:numPr>
        <w:rPr>
          <w:rFonts w:ascii="Times New Roman" w:hAnsi="Times New Roman" w:cs="Times New Roman"/>
          <w:sz w:val="24"/>
          <w:szCs w:val="24"/>
        </w:rPr>
      </w:pPr>
      <w:r>
        <w:rPr>
          <w:rFonts w:ascii="Times New Roman" w:hAnsi="Times New Roman" w:cs="Times New Roman"/>
          <w:sz w:val="24"/>
          <w:szCs w:val="24"/>
        </w:rPr>
        <w:t>Gestion</w:t>
      </w:r>
      <w:r w:rsidRPr="00EC5B10">
        <w:rPr>
          <w:rFonts w:ascii="Times New Roman" w:hAnsi="Times New Roman" w:cs="Times New Roman"/>
          <w:sz w:val="24"/>
          <w:szCs w:val="24"/>
        </w:rPr>
        <w:t xml:space="preserve"> </w:t>
      </w:r>
      <w:r w:rsidR="00EC5B10" w:rsidRPr="00EC5B10">
        <w:rPr>
          <w:rFonts w:ascii="Times New Roman" w:hAnsi="Times New Roman" w:cs="Times New Roman"/>
          <w:sz w:val="24"/>
          <w:szCs w:val="24"/>
        </w:rPr>
        <w:t>des notes professionnelles</w:t>
      </w:r>
    </w:p>
    <w:p w:rsidR="00EC5B10" w:rsidRPr="00EC5B10" w:rsidRDefault="003856ED">
      <w:pPr>
        <w:pStyle w:val="Paragraphedeliste"/>
        <w:numPr>
          <w:ilvl w:val="0"/>
          <w:numId w:val="14"/>
        </w:numPr>
        <w:rPr>
          <w:rFonts w:ascii="Times New Roman" w:hAnsi="Times New Roman" w:cs="Times New Roman"/>
          <w:sz w:val="24"/>
          <w:szCs w:val="24"/>
        </w:rPr>
      </w:pPr>
      <w:r>
        <w:rPr>
          <w:rFonts w:ascii="Times New Roman" w:hAnsi="Times New Roman" w:cs="Times New Roman"/>
          <w:sz w:val="24"/>
          <w:szCs w:val="24"/>
        </w:rPr>
        <w:t>Gestion</w:t>
      </w:r>
      <w:r w:rsidRPr="00EC5B10">
        <w:rPr>
          <w:rFonts w:ascii="Times New Roman" w:hAnsi="Times New Roman" w:cs="Times New Roman"/>
          <w:sz w:val="24"/>
          <w:szCs w:val="24"/>
        </w:rPr>
        <w:t xml:space="preserve"> </w:t>
      </w:r>
      <w:r w:rsidR="00EC5B10" w:rsidRPr="00EC5B10">
        <w:rPr>
          <w:rFonts w:ascii="Times New Roman" w:hAnsi="Times New Roman" w:cs="Times New Roman"/>
          <w:sz w:val="24"/>
          <w:szCs w:val="24"/>
        </w:rPr>
        <w:t>du parcours professionnel et promotion</w:t>
      </w:r>
    </w:p>
    <w:p w:rsidR="00EC5B10" w:rsidRPr="00EC5B10" w:rsidRDefault="003856ED">
      <w:pPr>
        <w:pStyle w:val="Paragraphedeliste"/>
        <w:numPr>
          <w:ilvl w:val="0"/>
          <w:numId w:val="14"/>
        </w:numPr>
        <w:rPr>
          <w:rFonts w:ascii="Times New Roman" w:hAnsi="Times New Roman" w:cs="Times New Roman"/>
          <w:sz w:val="24"/>
          <w:szCs w:val="24"/>
        </w:rPr>
      </w:pPr>
      <w:r>
        <w:rPr>
          <w:rFonts w:ascii="Times New Roman" w:hAnsi="Times New Roman" w:cs="Times New Roman"/>
          <w:sz w:val="24"/>
          <w:szCs w:val="24"/>
        </w:rPr>
        <w:t>Gestion</w:t>
      </w:r>
      <w:r w:rsidRPr="00EC5B10">
        <w:rPr>
          <w:rFonts w:ascii="Times New Roman" w:hAnsi="Times New Roman" w:cs="Times New Roman"/>
          <w:sz w:val="24"/>
          <w:szCs w:val="24"/>
        </w:rPr>
        <w:t xml:space="preserve"> </w:t>
      </w:r>
      <w:r w:rsidR="00EC5B10" w:rsidRPr="00EC5B10">
        <w:rPr>
          <w:rFonts w:ascii="Times New Roman" w:hAnsi="Times New Roman" w:cs="Times New Roman"/>
          <w:sz w:val="24"/>
          <w:szCs w:val="24"/>
        </w:rPr>
        <w:t>des affectations</w:t>
      </w:r>
    </w:p>
    <w:p w:rsidR="00EC5B10" w:rsidRPr="00EC5B10" w:rsidRDefault="003856ED">
      <w:pPr>
        <w:pStyle w:val="Paragraphedeliste"/>
        <w:numPr>
          <w:ilvl w:val="0"/>
          <w:numId w:val="14"/>
        </w:numPr>
        <w:rPr>
          <w:rFonts w:ascii="Times New Roman" w:hAnsi="Times New Roman" w:cs="Times New Roman"/>
          <w:sz w:val="24"/>
          <w:szCs w:val="24"/>
        </w:rPr>
      </w:pPr>
      <w:r>
        <w:rPr>
          <w:rFonts w:ascii="Times New Roman" w:hAnsi="Times New Roman" w:cs="Times New Roman"/>
          <w:sz w:val="24"/>
          <w:szCs w:val="24"/>
        </w:rPr>
        <w:t>Gestion</w:t>
      </w:r>
      <w:r w:rsidRPr="00EC5B10">
        <w:rPr>
          <w:rFonts w:ascii="Times New Roman" w:hAnsi="Times New Roman" w:cs="Times New Roman"/>
          <w:sz w:val="24"/>
          <w:szCs w:val="24"/>
        </w:rPr>
        <w:t xml:space="preserve"> </w:t>
      </w:r>
      <w:r w:rsidR="00EC5B10" w:rsidRPr="00EC5B10">
        <w:rPr>
          <w:rFonts w:ascii="Times New Roman" w:hAnsi="Times New Roman" w:cs="Times New Roman"/>
          <w:sz w:val="24"/>
          <w:szCs w:val="24"/>
        </w:rPr>
        <w:t>des formations</w:t>
      </w:r>
    </w:p>
    <w:p w:rsidR="00EC5B10" w:rsidRPr="00EC5B10" w:rsidRDefault="003856ED">
      <w:pPr>
        <w:pStyle w:val="Paragraphedeliste"/>
        <w:numPr>
          <w:ilvl w:val="0"/>
          <w:numId w:val="14"/>
        </w:numPr>
        <w:rPr>
          <w:rFonts w:ascii="Times New Roman" w:hAnsi="Times New Roman" w:cs="Times New Roman"/>
          <w:sz w:val="24"/>
          <w:szCs w:val="24"/>
        </w:rPr>
      </w:pPr>
      <w:r>
        <w:rPr>
          <w:rFonts w:ascii="Times New Roman" w:hAnsi="Times New Roman" w:cs="Times New Roman"/>
          <w:sz w:val="24"/>
          <w:szCs w:val="24"/>
        </w:rPr>
        <w:t>Gestion</w:t>
      </w:r>
      <w:r w:rsidRPr="00EC5B10">
        <w:rPr>
          <w:rFonts w:ascii="Times New Roman" w:hAnsi="Times New Roman" w:cs="Times New Roman"/>
          <w:sz w:val="24"/>
          <w:szCs w:val="24"/>
        </w:rPr>
        <w:t xml:space="preserve"> </w:t>
      </w:r>
      <w:r w:rsidR="00EC5B10" w:rsidRPr="00EC5B10">
        <w:rPr>
          <w:rFonts w:ascii="Times New Roman" w:hAnsi="Times New Roman" w:cs="Times New Roman"/>
          <w:sz w:val="24"/>
          <w:szCs w:val="24"/>
        </w:rPr>
        <w:t>des sanctions</w:t>
      </w:r>
    </w:p>
    <w:p w:rsidR="00EC5B10" w:rsidRPr="00EC5B10" w:rsidRDefault="003856ED">
      <w:pPr>
        <w:pStyle w:val="Paragraphedeliste"/>
        <w:numPr>
          <w:ilvl w:val="0"/>
          <w:numId w:val="14"/>
        </w:numPr>
        <w:rPr>
          <w:rFonts w:ascii="Times New Roman" w:hAnsi="Times New Roman" w:cs="Times New Roman"/>
          <w:sz w:val="24"/>
          <w:szCs w:val="24"/>
        </w:rPr>
      </w:pPr>
      <w:r>
        <w:rPr>
          <w:rFonts w:ascii="Times New Roman" w:hAnsi="Times New Roman" w:cs="Times New Roman"/>
          <w:sz w:val="24"/>
          <w:szCs w:val="24"/>
        </w:rPr>
        <w:t>Gestion</w:t>
      </w:r>
      <w:r w:rsidRPr="00EC5B10">
        <w:rPr>
          <w:rFonts w:ascii="Times New Roman" w:hAnsi="Times New Roman" w:cs="Times New Roman"/>
          <w:sz w:val="24"/>
          <w:szCs w:val="24"/>
        </w:rPr>
        <w:t xml:space="preserve"> </w:t>
      </w:r>
      <w:r w:rsidR="00EC5B10" w:rsidRPr="00EC5B10">
        <w:rPr>
          <w:rFonts w:ascii="Times New Roman" w:hAnsi="Times New Roman" w:cs="Times New Roman"/>
          <w:sz w:val="24"/>
          <w:szCs w:val="24"/>
        </w:rPr>
        <w:t>des actualités</w:t>
      </w:r>
    </w:p>
    <w:p w:rsidR="00686A99" w:rsidRDefault="00686A99" w:rsidP="00686A99">
      <w:pPr>
        <w:rPr>
          <w:rFonts w:ascii="Times New Roman" w:hAnsi="Times New Roman" w:cs="Times New Roman"/>
          <w:sz w:val="24"/>
          <w:szCs w:val="24"/>
        </w:rPr>
      </w:pPr>
    </w:p>
    <w:p w:rsidR="00686A99" w:rsidRPr="00686A99" w:rsidRDefault="00686A99" w:rsidP="00686A99">
      <w:pPr>
        <w:rPr>
          <w:rFonts w:ascii="Times New Roman" w:hAnsi="Times New Roman" w:cs="Times New Roman"/>
          <w:sz w:val="24"/>
          <w:szCs w:val="24"/>
        </w:rPr>
      </w:pPr>
    </w:p>
    <w:p w:rsidR="00F00469" w:rsidRPr="00686A99" w:rsidRDefault="00F00469" w:rsidP="00686A99">
      <w:pPr>
        <w:pStyle w:val="Paragraphedeliste"/>
        <w:ind w:left="1080"/>
        <w:rPr>
          <w:rFonts w:ascii="Times New Roman" w:hAnsi="Times New Roman" w:cs="Times New Roman"/>
          <w:b/>
          <w:bCs/>
          <w:sz w:val="24"/>
          <w:szCs w:val="24"/>
          <w:u w:val="single"/>
        </w:rPr>
      </w:pPr>
    </w:p>
    <w:p w:rsidR="00DA7CB1" w:rsidRDefault="00DA7CB1" w:rsidP="00DA7CB1">
      <w:pPr>
        <w:ind w:left="720" w:hanging="36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 xml:space="preserve">SPECIFICATION FONCTIONNEL </w:t>
      </w:r>
    </w:p>
    <w:p w:rsidR="006C0D30" w:rsidRDefault="006C0D30">
      <w:pPr>
        <w:pStyle w:val="Sansinterligne"/>
        <w:numPr>
          <w:ilvl w:val="0"/>
          <w:numId w:val="20"/>
        </w:numPr>
        <w:rPr>
          <w:rFonts w:ascii="Times New Roman" w:hAnsi="Times New Roman" w:cs="Times New Roman"/>
          <w:b/>
          <w:bCs/>
          <w:sz w:val="24"/>
          <w:szCs w:val="24"/>
        </w:rPr>
      </w:pPr>
      <w:r w:rsidRPr="006C0D30">
        <w:rPr>
          <w:rFonts w:ascii="Times New Roman" w:hAnsi="Times New Roman" w:cs="Times New Roman"/>
          <w:b/>
          <w:bCs/>
          <w:sz w:val="24"/>
          <w:szCs w:val="24"/>
        </w:rPr>
        <w:t xml:space="preserve">Module de </w:t>
      </w:r>
      <w:r w:rsidR="003856ED" w:rsidRPr="003856ED">
        <w:rPr>
          <w:rFonts w:ascii="Times New Roman" w:hAnsi="Times New Roman" w:cs="Times New Roman"/>
          <w:b/>
          <w:bCs/>
          <w:sz w:val="24"/>
          <w:szCs w:val="24"/>
        </w:rPr>
        <w:t>Gestion</w:t>
      </w:r>
      <w:r w:rsidR="003856ED" w:rsidRPr="00EC5B10">
        <w:rPr>
          <w:rFonts w:ascii="Times New Roman" w:hAnsi="Times New Roman" w:cs="Times New Roman"/>
          <w:sz w:val="24"/>
          <w:szCs w:val="24"/>
        </w:rPr>
        <w:t xml:space="preserve"> </w:t>
      </w:r>
      <w:r w:rsidRPr="006C0D30">
        <w:rPr>
          <w:rFonts w:ascii="Times New Roman" w:hAnsi="Times New Roman" w:cs="Times New Roman"/>
          <w:b/>
          <w:bCs/>
          <w:sz w:val="24"/>
          <w:szCs w:val="24"/>
        </w:rPr>
        <w:t xml:space="preserve">des paramètres du système :  </w:t>
      </w:r>
    </w:p>
    <w:p w:rsidR="006C0D30" w:rsidRPr="006C0D30" w:rsidRDefault="006C0D30" w:rsidP="006C0D30">
      <w:pPr>
        <w:pStyle w:val="Sansinterligne"/>
        <w:ind w:left="720"/>
        <w:jc w:val="both"/>
        <w:rPr>
          <w:rFonts w:ascii="Times New Roman" w:hAnsi="Times New Roman" w:cs="Times New Roman"/>
          <w:b/>
          <w:bCs/>
          <w:sz w:val="24"/>
          <w:szCs w:val="24"/>
        </w:rPr>
      </w:pPr>
    </w:p>
    <w:p w:rsidR="006C0D30" w:rsidRPr="006C0D30" w:rsidRDefault="006C0D30" w:rsidP="006C0D30">
      <w:pPr>
        <w:pStyle w:val="Sansinterligne"/>
        <w:jc w:val="both"/>
        <w:rPr>
          <w:rFonts w:ascii="Times New Roman" w:hAnsi="Times New Roman" w:cs="Times New Roman"/>
          <w:sz w:val="24"/>
          <w:szCs w:val="24"/>
        </w:rPr>
      </w:pPr>
      <w:r w:rsidRPr="006C0D30">
        <w:rPr>
          <w:rFonts w:ascii="Times New Roman" w:hAnsi="Times New Roman" w:cs="Times New Roman"/>
          <w:sz w:val="24"/>
          <w:szCs w:val="24"/>
        </w:rPr>
        <w:t xml:space="preserve"> Au niveau de ce module, l’administrateur aura la main pour définir </w:t>
      </w:r>
      <w:r w:rsidRPr="006C0D30">
        <w:rPr>
          <w:rFonts w:ascii="Times New Roman" w:hAnsi="Times New Roman" w:cs="Times New Roman"/>
          <w:sz w:val="24"/>
          <w:szCs w:val="24"/>
        </w:rPr>
        <w:t>les différentes ressources</w:t>
      </w:r>
      <w:r w:rsidRPr="006C0D30">
        <w:rPr>
          <w:rFonts w:ascii="Times New Roman" w:hAnsi="Times New Roman" w:cs="Times New Roman"/>
          <w:sz w:val="24"/>
          <w:szCs w:val="24"/>
        </w:rPr>
        <w:t xml:space="preserve"> et types d’informations à traiter dans le système, ces informations définies seront utilisées plus tard dans le traitement des autres modules de l’application.  </w:t>
      </w:r>
    </w:p>
    <w:p w:rsidR="00DA7CB1" w:rsidRDefault="006C0D30" w:rsidP="006C0D30">
      <w:pPr>
        <w:pStyle w:val="Sansinterligne"/>
        <w:jc w:val="both"/>
        <w:rPr>
          <w:rFonts w:ascii="Times New Roman" w:hAnsi="Times New Roman" w:cs="Times New Roman"/>
          <w:sz w:val="24"/>
          <w:szCs w:val="24"/>
        </w:rPr>
      </w:pPr>
      <w:r w:rsidRPr="006C0D30">
        <w:rPr>
          <w:rFonts w:ascii="Times New Roman" w:hAnsi="Times New Roman" w:cs="Times New Roman"/>
          <w:sz w:val="24"/>
          <w:szCs w:val="24"/>
        </w:rPr>
        <w:t xml:space="preserve"> En choisissant cette option, l’administrateur aura la main de traiter les informations en rapport avec les temps et les lieux</w:t>
      </w:r>
      <w:r w:rsidR="004D312A">
        <w:rPr>
          <w:rFonts w:ascii="Times New Roman" w:hAnsi="Times New Roman" w:cs="Times New Roman"/>
          <w:sz w:val="24"/>
          <w:szCs w:val="24"/>
        </w:rPr>
        <w:t xml:space="preserve">, </w:t>
      </w:r>
      <w:r w:rsidRPr="006C0D30">
        <w:rPr>
          <w:rFonts w:ascii="Times New Roman" w:hAnsi="Times New Roman" w:cs="Times New Roman"/>
          <w:sz w:val="24"/>
          <w:szCs w:val="24"/>
        </w:rPr>
        <w:t xml:space="preserve">Les années pour définir les années </w:t>
      </w:r>
      <w:r w:rsidRPr="006C0D30">
        <w:rPr>
          <w:rFonts w:ascii="Times New Roman" w:hAnsi="Times New Roman" w:cs="Times New Roman"/>
          <w:sz w:val="24"/>
          <w:szCs w:val="24"/>
        </w:rPr>
        <w:t>Qui</w:t>
      </w:r>
      <w:r w:rsidRPr="006C0D30">
        <w:rPr>
          <w:rFonts w:ascii="Times New Roman" w:hAnsi="Times New Roman" w:cs="Times New Roman"/>
          <w:sz w:val="24"/>
          <w:szCs w:val="24"/>
        </w:rPr>
        <w:t xml:space="preserve"> seront utilisées dans le système au niveau des différents modules</w:t>
      </w:r>
      <w:r w:rsidR="004D312A">
        <w:rPr>
          <w:rFonts w:ascii="Times New Roman" w:hAnsi="Times New Roman" w:cs="Times New Roman"/>
          <w:sz w:val="24"/>
          <w:szCs w:val="24"/>
        </w:rPr>
        <w:t>, l</w:t>
      </w:r>
      <w:r w:rsidRPr="006C0D30">
        <w:rPr>
          <w:rFonts w:ascii="Times New Roman" w:hAnsi="Times New Roman" w:cs="Times New Roman"/>
          <w:sz w:val="24"/>
          <w:szCs w:val="24"/>
        </w:rPr>
        <w:t xml:space="preserve">es Pays, Gouvernorats et Zones seront utilisées au niveau du système lors de la définition des adresses, et des lieux.  </w:t>
      </w:r>
    </w:p>
    <w:p w:rsidR="0045651D" w:rsidRPr="0045651D" w:rsidRDefault="0045651D" w:rsidP="006C0D30">
      <w:pPr>
        <w:pStyle w:val="Sansinterligne"/>
        <w:jc w:val="both"/>
        <w:rPr>
          <w:rFonts w:ascii="Times New Roman" w:hAnsi="Times New Roman" w:cs="Times New Roman"/>
          <w:b/>
          <w:bCs/>
          <w:sz w:val="24"/>
          <w:szCs w:val="24"/>
        </w:rPr>
      </w:pPr>
    </w:p>
    <w:p w:rsidR="0045651D" w:rsidRDefault="0045651D">
      <w:pPr>
        <w:pStyle w:val="Sansinterligne"/>
        <w:numPr>
          <w:ilvl w:val="0"/>
          <w:numId w:val="21"/>
        </w:numPr>
        <w:jc w:val="both"/>
        <w:rPr>
          <w:rFonts w:ascii="Times New Roman" w:hAnsi="Times New Roman" w:cs="Times New Roman"/>
          <w:b/>
          <w:bCs/>
          <w:sz w:val="24"/>
          <w:szCs w:val="24"/>
        </w:rPr>
      </w:pPr>
      <w:r w:rsidRPr="0045651D">
        <w:rPr>
          <w:rFonts w:ascii="Times New Roman" w:hAnsi="Times New Roman" w:cs="Times New Roman"/>
          <w:b/>
          <w:bCs/>
          <w:sz w:val="24"/>
          <w:szCs w:val="24"/>
        </w:rPr>
        <w:t>Module de</w:t>
      </w:r>
      <w:r w:rsidR="003856ED">
        <w:rPr>
          <w:rFonts w:ascii="Times New Roman" w:hAnsi="Times New Roman" w:cs="Times New Roman"/>
          <w:b/>
          <w:bCs/>
          <w:sz w:val="24"/>
          <w:szCs w:val="24"/>
        </w:rPr>
        <w:t xml:space="preserve"> </w:t>
      </w:r>
      <w:r w:rsidR="003856ED" w:rsidRPr="003856ED">
        <w:rPr>
          <w:rFonts w:ascii="Times New Roman" w:hAnsi="Times New Roman" w:cs="Times New Roman"/>
          <w:b/>
          <w:bCs/>
          <w:sz w:val="24"/>
          <w:szCs w:val="24"/>
        </w:rPr>
        <w:t>Gestion</w:t>
      </w:r>
      <w:r w:rsidRPr="0045651D">
        <w:rPr>
          <w:rFonts w:ascii="Times New Roman" w:hAnsi="Times New Roman" w:cs="Times New Roman"/>
          <w:b/>
          <w:bCs/>
          <w:sz w:val="24"/>
          <w:szCs w:val="24"/>
        </w:rPr>
        <w:t xml:space="preserve"> des utilisateurs :  </w:t>
      </w:r>
    </w:p>
    <w:p w:rsidR="0005554D" w:rsidRPr="0045651D" w:rsidRDefault="003856ED" w:rsidP="0005554D">
      <w:pPr>
        <w:pStyle w:val="Sansinterligne"/>
        <w:ind w:left="720"/>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rsidR="0045651D" w:rsidRDefault="0045651D" w:rsidP="0045651D">
      <w:pPr>
        <w:pStyle w:val="Sansinterligne"/>
        <w:jc w:val="both"/>
        <w:rPr>
          <w:rFonts w:ascii="Times New Roman" w:hAnsi="Times New Roman" w:cs="Times New Roman"/>
          <w:sz w:val="24"/>
          <w:szCs w:val="24"/>
        </w:rPr>
      </w:pPr>
      <w:r w:rsidRPr="0045651D">
        <w:rPr>
          <w:rFonts w:ascii="Times New Roman" w:hAnsi="Times New Roman" w:cs="Times New Roman"/>
          <w:sz w:val="24"/>
          <w:szCs w:val="24"/>
        </w:rPr>
        <w:t xml:space="preserve"> En choisissant ce module, l’administrateur</w:t>
      </w:r>
      <w:r w:rsidR="001C72D6">
        <w:rPr>
          <w:rFonts w:ascii="Times New Roman" w:hAnsi="Times New Roman" w:cs="Times New Roman"/>
          <w:sz w:val="24"/>
          <w:szCs w:val="24"/>
        </w:rPr>
        <w:t xml:space="preserve"> ou le RH</w:t>
      </w:r>
      <w:r w:rsidRPr="0045651D">
        <w:rPr>
          <w:rFonts w:ascii="Times New Roman" w:hAnsi="Times New Roman" w:cs="Times New Roman"/>
          <w:sz w:val="24"/>
          <w:szCs w:val="24"/>
        </w:rPr>
        <w:t xml:space="preserve"> aura la main pour traiter les informations des</w:t>
      </w:r>
      <w:r>
        <w:rPr>
          <w:rFonts w:ascii="Times New Roman" w:hAnsi="Times New Roman" w:cs="Times New Roman"/>
          <w:sz w:val="24"/>
          <w:szCs w:val="24"/>
        </w:rPr>
        <w:t xml:space="preserve"> </w:t>
      </w:r>
      <w:r w:rsidRPr="0045651D">
        <w:rPr>
          <w:rFonts w:ascii="Times New Roman" w:hAnsi="Times New Roman" w:cs="Times New Roman"/>
          <w:sz w:val="24"/>
          <w:szCs w:val="24"/>
        </w:rPr>
        <w:t xml:space="preserve">différents utilisateurs du système, ce traitement lui permet de :  </w:t>
      </w:r>
    </w:p>
    <w:p w:rsidR="0005554D" w:rsidRPr="0045651D" w:rsidRDefault="0005554D" w:rsidP="0045651D">
      <w:pPr>
        <w:pStyle w:val="Sansinterligne"/>
        <w:jc w:val="both"/>
        <w:rPr>
          <w:rFonts w:ascii="Times New Roman" w:hAnsi="Times New Roman" w:cs="Times New Roman"/>
          <w:sz w:val="24"/>
          <w:szCs w:val="24"/>
        </w:rPr>
      </w:pPr>
    </w:p>
    <w:p w:rsidR="0045651D" w:rsidRDefault="0045651D">
      <w:pPr>
        <w:pStyle w:val="Sansinterligne"/>
        <w:numPr>
          <w:ilvl w:val="0"/>
          <w:numId w:val="22"/>
        </w:numPr>
        <w:jc w:val="both"/>
        <w:rPr>
          <w:rFonts w:ascii="Times New Roman" w:hAnsi="Times New Roman" w:cs="Times New Roman"/>
          <w:sz w:val="24"/>
          <w:szCs w:val="24"/>
        </w:rPr>
      </w:pPr>
      <w:r w:rsidRPr="0045651D">
        <w:rPr>
          <w:rFonts w:ascii="Times New Roman" w:hAnsi="Times New Roman" w:cs="Times New Roman"/>
          <w:sz w:val="24"/>
          <w:szCs w:val="24"/>
        </w:rPr>
        <w:t xml:space="preserve">Ajouter un nouvel utilisateur au système. </w:t>
      </w:r>
    </w:p>
    <w:p w:rsidR="0045651D" w:rsidRDefault="0045651D">
      <w:pPr>
        <w:pStyle w:val="Sansinterligne"/>
        <w:numPr>
          <w:ilvl w:val="0"/>
          <w:numId w:val="22"/>
        </w:numPr>
        <w:jc w:val="both"/>
        <w:rPr>
          <w:rFonts w:ascii="Times New Roman" w:hAnsi="Times New Roman" w:cs="Times New Roman"/>
          <w:sz w:val="24"/>
          <w:szCs w:val="24"/>
        </w:rPr>
      </w:pPr>
      <w:r w:rsidRPr="0045651D">
        <w:rPr>
          <w:rFonts w:ascii="Times New Roman" w:hAnsi="Times New Roman" w:cs="Times New Roman"/>
          <w:sz w:val="24"/>
          <w:szCs w:val="24"/>
        </w:rPr>
        <w:t xml:space="preserve">Consulter les informations des utilisateurs du système. </w:t>
      </w:r>
    </w:p>
    <w:p w:rsidR="0045651D" w:rsidRDefault="0045651D">
      <w:pPr>
        <w:pStyle w:val="Sansinterligne"/>
        <w:numPr>
          <w:ilvl w:val="0"/>
          <w:numId w:val="22"/>
        </w:numPr>
        <w:jc w:val="both"/>
        <w:rPr>
          <w:rFonts w:ascii="Times New Roman" w:hAnsi="Times New Roman" w:cs="Times New Roman"/>
          <w:sz w:val="24"/>
          <w:szCs w:val="24"/>
        </w:rPr>
      </w:pPr>
      <w:r w:rsidRPr="0045651D">
        <w:rPr>
          <w:rFonts w:ascii="Times New Roman" w:hAnsi="Times New Roman" w:cs="Times New Roman"/>
          <w:sz w:val="24"/>
          <w:szCs w:val="24"/>
        </w:rPr>
        <w:t xml:space="preserve">Mettre à jours les informations d’un utilisateur existant sur le système. </w:t>
      </w:r>
    </w:p>
    <w:p w:rsidR="0045651D" w:rsidRDefault="0045651D">
      <w:pPr>
        <w:pStyle w:val="Sansinterligne"/>
        <w:numPr>
          <w:ilvl w:val="0"/>
          <w:numId w:val="22"/>
        </w:numPr>
        <w:jc w:val="both"/>
        <w:rPr>
          <w:rFonts w:ascii="Times New Roman" w:hAnsi="Times New Roman" w:cs="Times New Roman"/>
          <w:sz w:val="24"/>
          <w:szCs w:val="24"/>
        </w:rPr>
      </w:pPr>
      <w:r w:rsidRPr="0045651D">
        <w:rPr>
          <w:rFonts w:ascii="Times New Roman" w:hAnsi="Times New Roman" w:cs="Times New Roman"/>
          <w:sz w:val="24"/>
          <w:szCs w:val="24"/>
        </w:rPr>
        <w:t xml:space="preserve">Supprimer ou Archiver un utilisateur.  </w:t>
      </w:r>
    </w:p>
    <w:p w:rsidR="0045651D" w:rsidRPr="0045651D" w:rsidRDefault="0045651D" w:rsidP="0045651D">
      <w:pPr>
        <w:pStyle w:val="Sansinterligne"/>
        <w:jc w:val="both"/>
        <w:rPr>
          <w:rFonts w:ascii="Times New Roman" w:hAnsi="Times New Roman" w:cs="Times New Roman"/>
          <w:sz w:val="24"/>
          <w:szCs w:val="24"/>
        </w:rPr>
      </w:pPr>
    </w:p>
    <w:p w:rsidR="0045651D" w:rsidRPr="0045651D" w:rsidRDefault="0045651D" w:rsidP="0045651D">
      <w:pPr>
        <w:pStyle w:val="Sansinterligne"/>
        <w:jc w:val="both"/>
        <w:rPr>
          <w:rFonts w:ascii="Times New Roman" w:hAnsi="Times New Roman" w:cs="Times New Roman"/>
          <w:sz w:val="24"/>
          <w:szCs w:val="24"/>
        </w:rPr>
      </w:pPr>
      <w:r w:rsidRPr="0045651D">
        <w:rPr>
          <w:rFonts w:ascii="Times New Roman" w:hAnsi="Times New Roman" w:cs="Times New Roman"/>
          <w:sz w:val="24"/>
          <w:szCs w:val="24"/>
        </w:rPr>
        <w:t xml:space="preserve">Selon les options existantes dans ce module ;  </w:t>
      </w:r>
    </w:p>
    <w:p w:rsidR="0045651D" w:rsidRDefault="0045651D" w:rsidP="0045651D">
      <w:pPr>
        <w:pStyle w:val="Sansinterligne"/>
        <w:jc w:val="both"/>
        <w:rPr>
          <w:rFonts w:ascii="Times New Roman" w:hAnsi="Times New Roman" w:cs="Times New Roman"/>
          <w:sz w:val="24"/>
          <w:szCs w:val="24"/>
        </w:rPr>
      </w:pPr>
      <w:r w:rsidRPr="0045651D">
        <w:rPr>
          <w:rFonts w:ascii="Times New Roman" w:hAnsi="Times New Roman" w:cs="Times New Roman"/>
          <w:sz w:val="24"/>
          <w:szCs w:val="24"/>
        </w:rPr>
        <w:t xml:space="preserve"> L’administrateur pourra ajouter nouvel employé comme un utilisateur du</w:t>
      </w:r>
      <w:r w:rsidR="001C72D6">
        <w:rPr>
          <w:rFonts w:ascii="Times New Roman" w:hAnsi="Times New Roman" w:cs="Times New Roman"/>
          <w:sz w:val="24"/>
          <w:szCs w:val="24"/>
        </w:rPr>
        <w:t xml:space="preserve"> </w:t>
      </w:r>
      <w:r w:rsidRPr="0045651D">
        <w:rPr>
          <w:rFonts w:ascii="Times New Roman" w:hAnsi="Times New Roman" w:cs="Times New Roman"/>
          <w:sz w:val="24"/>
          <w:szCs w:val="24"/>
        </w:rPr>
        <w:t>système en tapant ses informations personnelles et professionnels et aussi lui attribuer un nom d’utilisateur et un mot de passe (qui sont générés automatiquement par le système), afin qu’il puisse accéder à son espace personnel et interagir avec les fonctionnalités offertes par le système</w:t>
      </w:r>
      <w:r w:rsidR="0005554D">
        <w:rPr>
          <w:rFonts w:ascii="Times New Roman" w:hAnsi="Times New Roman" w:cs="Times New Roman"/>
          <w:sz w:val="24"/>
          <w:szCs w:val="24"/>
        </w:rPr>
        <w:t xml:space="preserve"> et son statut.</w:t>
      </w:r>
    </w:p>
    <w:p w:rsidR="0045651D" w:rsidRDefault="0045651D" w:rsidP="0045651D">
      <w:pPr>
        <w:pStyle w:val="Sansinterligne"/>
        <w:jc w:val="both"/>
        <w:rPr>
          <w:rFonts w:ascii="Times New Roman" w:hAnsi="Times New Roman" w:cs="Times New Roman"/>
          <w:sz w:val="24"/>
          <w:szCs w:val="24"/>
        </w:rPr>
      </w:pPr>
    </w:p>
    <w:p w:rsidR="0045651D" w:rsidRPr="006C0D30" w:rsidRDefault="0045651D" w:rsidP="0045651D">
      <w:pPr>
        <w:pStyle w:val="Sansinterligne"/>
        <w:jc w:val="both"/>
        <w:rPr>
          <w:rFonts w:ascii="Times New Roman" w:hAnsi="Times New Roman" w:cs="Times New Roman"/>
          <w:sz w:val="24"/>
          <w:szCs w:val="24"/>
        </w:rPr>
      </w:pPr>
      <w:r w:rsidRPr="0045651D">
        <w:rPr>
          <w:rFonts w:ascii="Times New Roman" w:hAnsi="Times New Roman" w:cs="Times New Roman"/>
          <w:sz w:val="24"/>
          <w:szCs w:val="24"/>
        </w:rPr>
        <w:t xml:space="preserve">En effectuant une recherche, l’administrateur aura la possibilité de consulter les informations des différents utilisateurs du système, et à ce niveau il peut sélectionner un utilisateur et mettre à jours ses informations. La suppression ou l’archivage des utilisateurs se fait en supprimant ou archivant un employé qui n’est plus actif.  </w:t>
      </w:r>
    </w:p>
    <w:p w:rsidR="001C72D6" w:rsidRDefault="001C72D6" w:rsidP="001C72D6">
      <w:pPr>
        <w:rPr>
          <w:rFonts w:ascii="Times New Roman" w:hAnsi="Times New Roman" w:cs="Times New Roman"/>
          <w:sz w:val="24"/>
          <w:szCs w:val="24"/>
        </w:rPr>
      </w:pPr>
    </w:p>
    <w:p w:rsidR="001C72D6" w:rsidRPr="001C72D6" w:rsidRDefault="001C72D6">
      <w:pPr>
        <w:pStyle w:val="Paragraphedeliste"/>
        <w:numPr>
          <w:ilvl w:val="0"/>
          <w:numId w:val="23"/>
        </w:numPr>
        <w:rPr>
          <w:rFonts w:ascii="Times New Roman" w:hAnsi="Times New Roman" w:cs="Times New Roman"/>
          <w:b/>
          <w:bCs/>
          <w:sz w:val="24"/>
          <w:szCs w:val="24"/>
        </w:rPr>
      </w:pPr>
      <w:r w:rsidRPr="001C72D6">
        <w:rPr>
          <w:rFonts w:ascii="Times New Roman" w:hAnsi="Times New Roman" w:cs="Times New Roman"/>
          <w:b/>
          <w:bCs/>
          <w:sz w:val="24"/>
          <w:szCs w:val="24"/>
        </w:rPr>
        <w:t>Module de</w:t>
      </w:r>
      <w:r w:rsidR="003856ED">
        <w:rPr>
          <w:rFonts w:ascii="Times New Roman" w:hAnsi="Times New Roman" w:cs="Times New Roman"/>
          <w:b/>
          <w:bCs/>
          <w:sz w:val="24"/>
          <w:szCs w:val="24"/>
        </w:rPr>
        <w:t xml:space="preserve"> </w:t>
      </w:r>
      <w:r w:rsidR="003856ED" w:rsidRPr="003856ED">
        <w:rPr>
          <w:rFonts w:ascii="Times New Roman" w:hAnsi="Times New Roman" w:cs="Times New Roman"/>
          <w:b/>
          <w:bCs/>
          <w:sz w:val="24"/>
          <w:szCs w:val="24"/>
        </w:rPr>
        <w:t>Gestion</w:t>
      </w:r>
      <w:r w:rsidRPr="001C72D6">
        <w:rPr>
          <w:rFonts w:ascii="Times New Roman" w:hAnsi="Times New Roman" w:cs="Times New Roman"/>
          <w:b/>
          <w:bCs/>
          <w:sz w:val="24"/>
          <w:szCs w:val="24"/>
        </w:rPr>
        <w:t xml:space="preserve"> des contrats de travail :  </w:t>
      </w:r>
    </w:p>
    <w:p w:rsidR="001C72D6" w:rsidRDefault="001C72D6" w:rsidP="001C72D6">
      <w:pPr>
        <w:rPr>
          <w:rFonts w:ascii="Times New Roman" w:hAnsi="Times New Roman" w:cs="Times New Roman"/>
          <w:sz w:val="24"/>
          <w:szCs w:val="24"/>
        </w:rPr>
      </w:pPr>
      <w:r>
        <w:rPr>
          <w:rFonts w:ascii="Times New Roman" w:hAnsi="Times New Roman" w:cs="Times New Roman"/>
          <w:sz w:val="24"/>
          <w:szCs w:val="24"/>
        </w:rPr>
        <w:t xml:space="preserve">Ici le Rh aura la main mise sur la </w:t>
      </w:r>
      <w:r w:rsidR="00695D28">
        <w:rPr>
          <w:rFonts w:ascii="Times New Roman" w:hAnsi="Times New Roman" w:cs="Times New Roman"/>
          <w:sz w:val="24"/>
          <w:szCs w:val="24"/>
        </w:rPr>
        <w:t>création</w:t>
      </w:r>
      <w:r>
        <w:rPr>
          <w:rFonts w:ascii="Times New Roman" w:hAnsi="Times New Roman" w:cs="Times New Roman"/>
          <w:sz w:val="24"/>
          <w:szCs w:val="24"/>
        </w:rPr>
        <w:t xml:space="preserve"> des contrats de travail. </w:t>
      </w:r>
      <w:r w:rsidRPr="001C72D6">
        <w:rPr>
          <w:rFonts w:ascii="Times New Roman" w:hAnsi="Times New Roman" w:cs="Times New Roman"/>
          <w:sz w:val="24"/>
          <w:szCs w:val="24"/>
        </w:rPr>
        <w:t>C'est dans ce document que sont spécifiés</w:t>
      </w:r>
      <w:r>
        <w:rPr>
          <w:rFonts w:ascii="Times New Roman" w:hAnsi="Times New Roman" w:cs="Times New Roman"/>
          <w:sz w:val="24"/>
          <w:szCs w:val="24"/>
        </w:rPr>
        <w:t> :</w:t>
      </w:r>
    </w:p>
    <w:p w:rsidR="001C72D6" w:rsidRDefault="001C72D6">
      <w:pPr>
        <w:pStyle w:val="Paragraphedeliste"/>
        <w:numPr>
          <w:ilvl w:val="0"/>
          <w:numId w:val="24"/>
        </w:numPr>
        <w:rPr>
          <w:rFonts w:ascii="Times New Roman" w:hAnsi="Times New Roman" w:cs="Times New Roman"/>
          <w:sz w:val="24"/>
          <w:szCs w:val="24"/>
        </w:rPr>
      </w:pPr>
      <w:r w:rsidRPr="001C72D6">
        <w:rPr>
          <w:rFonts w:ascii="Times New Roman" w:hAnsi="Times New Roman" w:cs="Times New Roman"/>
          <w:sz w:val="24"/>
          <w:szCs w:val="24"/>
        </w:rPr>
        <w:t>Le</w:t>
      </w:r>
      <w:r w:rsidRPr="001C72D6">
        <w:rPr>
          <w:rFonts w:ascii="Times New Roman" w:hAnsi="Times New Roman" w:cs="Times New Roman"/>
          <w:sz w:val="24"/>
          <w:szCs w:val="24"/>
        </w:rPr>
        <w:t xml:space="preserve"> type de contrat, </w:t>
      </w:r>
    </w:p>
    <w:p w:rsidR="001C72D6" w:rsidRDefault="001C72D6">
      <w:pPr>
        <w:pStyle w:val="Paragraphedeliste"/>
        <w:numPr>
          <w:ilvl w:val="0"/>
          <w:numId w:val="24"/>
        </w:numPr>
        <w:rPr>
          <w:rFonts w:ascii="Times New Roman" w:hAnsi="Times New Roman" w:cs="Times New Roman"/>
          <w:sz w:val="24"/>
          <w:szCs w:val="24"/>
        </w:rPr>
      </w:pPr>
      <w:r w:rsidRPr="001C72D6">
        <w:rPr>
          <w:rFonts w:ascii="Times New Roman" w:hAnsi="Times New Roman" w:cs="Times New Roman"/>
          <w:sz w:val="24"/>
          <w:szCs w:val="24"/>
        </w:rPr>
        <w:t>La</w:t>
      </w:r>
      <w:r w:rsidRPr="001C72D6">
        <w:rPr>
          <w:rFonts w:ascii="Times New Roman" w:hAnsi="Times New Roman" w:cs="Times New Roman"/>
          <w:sz w:val="24"/>
          <w:szCs w:val="24"/>
        </w:rPr>
        <w:t xml:space="preserve"> durée, </w:t>
      </w:r>
    </w:p>
    <w:p w:rsidR="001C72D6" w:rsidRDefault="001C72D6">
      <w:pPr>
        <w:pStyle w:val="Paragraphedeliste"/>
        <w:numPr>
          <w:ilvl w:val="0"/>
          <w:numId w:val="24"/>
        </w:numPr>
        <w:rPr>
          <w:rFonts w:ascii="Times New Roman" w:hAnsi="Times New Roman" w:cs="Times New Roman"/>
          <w:sz w:val="24"/>
          <w:szCs w:val="24"/>
        </w:rPr>
      </w:pPr>
      <w:r w:rsidRPr="001C72D6">
        <w:rPr>
          <w:rFonts w:ascii="Times New Roman" w:hAnsi="Times New Roman" w:cs="Times New Roman"/>
          <w:sz w:val="24"/>
          <w:szCs w:val="24"/>
        </w:rPr>
        <w:t>Le</w:t>
      </w:r>
      <w:r w:rsidRPr="001C72D6">
        <w:rPr>
          <w:rFonts w:ascii="Times New Roman" w:hAnsi="Times New Roman" w:cs="Times New Roman"/>
          <w:sz w:val="24"/>
          <w:szCs w:val="24"/>
        </w:rPr>
        <w:t xml:space="preserve"> salaire </w:t>
      </w:r>
    </w:p>
    <w:p w:rsidR="001C72D6" w:rsidRDefault="001C72D6">
      <w:pPr>
        <w:pStyle w:val="Paragraphedeliste"/>
        <w:numPr>
          <w:ilvl w:val="0"/>
          <w:numId w:val="24"/>
        </w:numPr>
        <w:rPr>
          <w:rFonts w:ascii="Times New Roman" w:hAnsi="Times New Roman" w:cs="Times New Roman"/>
          <w:sz w:val="24"/>
          <w:szCs w:val="24"/>
        </w:rPr>
      </w:pPr>
      <w:r w:rsidRPr="001C72D6">
        <w:rPr>
          <w:rFonts w:ascii="Times New Roman" w:hAnsi="Times New Roman" w:cs="Times New Roman"/>
          <w:sz w:val="24"/>
          <w:szCs w:val="24"/>
        </w:rPr>
        <w:t>Avantages</w:t>
      </w:r>
      <w:r w:rsidRPr="001C72D6">
        <w:rPr>
          <w:rFonts w:ascii="Times New Roman" w:hAnsi="Times New Roman" w:cs="Times New Roman"/>
          <w:sz w:val="24"/>
          <w:szCs w:val="24"/>
        </w:rPr>
        <w:t xml:space="preserve"> etc. </w:t>
      </w:r>
    </w:p>
    <w:p w:rsidR="001C72D6" w:rsidRPr="001C72D6" w:rsidRDefault="001C72D6" w:rsidP="001C72D6">
      <w:pPr>
        <w:pStyle w:val="Paragraphedeliste"/>
        <w:rPr>
          <w:rFonts w:ascii="Times New Roman" w:hAnsi="Times New Roman" w:cs="Times New Roman"/>
          <w:sz w:val="24"/>
          <w:szCs w:val="24"/>
        </w:rPr>
      </w:pPr>
      <w:r w:rsidRPr="001C72D6">
        <w:rPr>
          <w:rFonts w:ascii="Times New Roman" w:hAnsi="Times New Roman" w:cs="Times New Roman"/>
          <w:sz w:val="24"/>
          <w:szCs w:val="24"/>
        </w:rPr>
        <w:t xml:space="preserve">Lorsqu'un employé est recruté, il est </w:t>
      </w:r>
    </w:p>
    <w:p w:rsidR="001C72D6" w:rsidRPr="001C72D6" w:rsidRDefault="001C72D6" w:rsidP="001C72D6">
      <w:pPr>
        <w:rPr>
          <w:rFonts w:ascii="Times New Roman" w:hAnsi="Times New Roman" w:cs="Times New Roman"/>
          <w:sz w:val="24"/>
          <w:szCs w:val="24"/>
        </w:rPr>
      </w:pPr>
      <w:r w:rsidRPr="001C72D6">
        <w:rPr>
          <w:rFonts w:ascii="Times New Roman" w:hAnsi="Times New Roman" w:cs="Times New Roman"/>
          <w:sz w:val="24"/>
          <w:szCs w:val="24"/>
        </w:rPr>
        <w:t>Enregistré</w:t>
      </w:r>
      <w:r w:rsidRPr="001C72D6">
        <w:rPr>
          <w:rFonts w:ascii="Times New Roman" w:hAnsi="Times New Roman" w:cs="Times New Roman"/>
          <w:sz w:val="24"/>
          <w:szCs w:val="24"/>
        </w:rPr>
        <w:t xml:space="preserve"> dans la base de données. Le service des RH lui établit ensuite un contrat de travail qui peut être modifié </w:t>
      </w:r>
      <w:r w:rsidRPr="001C72D6">
        <w:rPr>
          <w:rFonts w:ascii="Times New Roman" w:hAnsi="Times New Roman" w:cs="Times New Roman"/>
          <w:sz w:val="24"/>
          <w:szCs w:val="24"/>
        </w:rPr>
        <w:t>où</w:t>
      </w:r>
      <w:r w:rsidRPr="001C72D6">
        <w:rPr>
          <w:rFonts w:ascii="Times New Roman" w:hAnsi="Times New Roman" w:cs="Times New Roman"/>
          <w:sz w:val="24"/>
          <w:szCs w:val="24"/>
        </w:rPr>
        <w:t xml:space="preserve"> résilier par la suite. </w:t>
      </w:r>
    </w:p>
    <w:p w:rsidR="001C72D6" w:rsidRPr="001C72D6" w:rsidRDefault="001C72D6" w:rsidP="001C72D6">
      <w:pPr>
        <w:rPr>
          <w:rFonts w:ascii="Times New Roman" w:hAnsi="Times New Roman" w:cs="Times New Roman"/>
          <w:sz w:val="24"/>
          <w:szCs w:val="24"/>
        </w:rPr>
      </w:pPr>
      <w:r w:rsidRPr="001C72D6">
        <w:rPr>
          <w:rFonts w:ascii="Times New Roman" w:hAnsi="Times New Roman" w:cs="Times New Roman"/>
          <w:sz w:val="24"/>
          <w:szCs w:val="24"/>
        </w:rPr>
        <w:t>L'entreprise dispose de</w:t>
      </w:r>
      <w:r>
        <w:rPr>
          <w:rFonts w:ascii="Times New Roman" w:hAnsi="Times New Roman" w:cs="Times New Roman"/>
          <w:sz w:val="24"/>
          <w:szCs w:val="24"/>
        </w:rPr>
        <w:t xml:space="preserve"> plusieurs</w:t>
      </w:r>
      <w:r w:rsidRPr="001C72D6">
        <w:rPr>
          <w:rFonts w:ascii="Times New Roman" w:hAnsi="Times New Roman" w:cs="Times New Roman"/>
          <w:sz w:val="24"/>
          <w:szCs w:val="24"/>
        </w:rPr>
        <w:t xml:space="preserve"> </w:t>
      </w:r>
      <w:r w:rsidRPr="001C72D6">
        <w:rPr>
          <w:rFonts w:ascii="Times New Roman" w:hAnsi="Times New Roman" w:cs="Times New Roman"/>
          <w:sz w:val="24"/>
          <w:szCs w:val="24"/>
        </w:rPr>
        <w:t>Types</w:t>
      </w:r>
      <w:r w:rsidRPr="001C72D6">
        <w:rPr>
          <w:rFonts w:ascii="Times New Roman" w:hAnsi="Times New Roman" w:cs="Times New Roman"/>
          <w:sz w:val="24"/>
          <w:szCs w:val="24"/>
        </w:rPr>
        <w:t xml:space="preserve"> de contrat : </w:t>
      </w:r>
    </w:p>
    <w:p w:rsidR="00695D28" w:rsidRPr="00695D28" w:rsidRDefault="00695D28">
      <w:pPr>
        <w:pStyle w:val="Paragraphedeliste"/>
        <w:numPr>
          <w:ilvl w:val="0"/>
          <w:numId w:val="25"/>
        </w:numPr>
        <w:rPr>
          <w:rFonts w:ascii="Times New Roman" w:hAnsi="Times New Roman" w:cs="Times New Roman"/>
          <w:sz w:val="24"/>
          <w:szCs w:val="24"/>
        </w:rPr>
      </w:pPr>
      <w:r w:rsidRPr="00695D28">
        <w:rPr>
          <w:rFonts w:ascii="Times New Roman" w:hAnsi="Times New Roman" w:cs="Times New Roman"/>
          <w:sz w:val="24"/>
          <w:szCs w:val="24"/>
        </w:rPr>
        <w:t>Le CDI (contrat de travail à durée indéterminée),</w:t>
      </w:r>
    </w:p>
    <w:p w:rsidR="00695D28" w:rsidRPr="00695D28" w:rsidRDefault="00695D28">
      <w:pPr>
        <w:pStyle w:val="Paragraphedeliste"/>
        <w:numPr>
          <w:ilvl w:val="0"/>
          <w:numId w:val="25"/>
        </w:numPr>
        <w:rPr>
          <w:rFonts w:ascii="Times New Roman" w:hAnsi="Times New Roman" w:cs="Times New Roman"/>
          <w:sz w:val="24"/>
          <w:szCs w:val="24"/>
        </w:rPr>
      </w:pPr>
      <w:r w:rsidRPr="00695D28">
        <w:rPr>
          <w:rFonts w:ascii="Times New Roman" w:hAnsi="Times New Roman" w:cs="Times New Roman"/>
          <w:sz w:val="24"/>
          <w:szCs w:val="24"/>
        </w:rPr>
        <w:t>Le CDD (contrat de travail à durée déterminée),</w:t>
      </w:r>
    </w:p>
    <w:p w:rsidR="00695D28" w:rsidRDefault="00695D28">
      <w:pPr>
        <w:pStyle w:val="Paragraphedeliste"/>
        <w:numPr>
          <w:ilvl w:val="0"/>
          <w:numId w:val="25"/>
        </w:numPr>
        <w:rPr>
          <w:rFonts w:ascii="Times New Roman" w:hAnsi="Times New Roman" w:cs="Times New Roman"/>
          <w:sz w:val="24"/>
          <w:szCs w:val="24"/>
        </w:rPr>
      </w:pPr>
      <w:r w:rsidRPr="00695D28">
        <w:rPr>
          <w:rFonts w:ascii="Times New Roman" w:hAnsi="Times New Roman" w:cs="Times New Roman"/>
          <w:sz w:val="24"/>
          <w:szCs w:val="24"/>
        </w:rPr>
        <w:lastRenderedPageBreak/>
        <w:t>Et le CTT (contrat de travail temporaire).</w:t>
      </w:r>
      <w:r w:rsidR="001C72D6" w:rsidRPr="00695D28">
        <w:rPr>
          <w:rFonts w:ascii="Times New Roman" w:hAnsi="Times New Roman" w:cs="Times New Roman"/>
          <w:sz w:val="24"/>
          <w:szCs w:val="24"/>
        </w:rPr>
        <w:t xml:space="preserve"> </w:t>
      </w:r>
    </w:p>
    <w:p w:rsidR="00695D28" w:rsidRDefault="00695D28">
      <w:pPr>
        <w:pStyle w:val="Paragraphedeliste"/>
        <w:numPr>
          <w:ilvl w:val="0"/>
          <w:numId w:val="25"/>
        </w:numPr>
        <w:rPr>
          <w:rFonts w:ascii="Times New Roman" w:hAnsi="Times New Roman" w:cs="Times New Roman"/>
          <w:sz w:val="24"/>
          <w:szCs w:val="24"/>
        </w:rPr>
      </w:pPr>
      <w:r>
        <w:rPr>
          <w:rFonts w:ascii="Times New Roman" w:hAnsi="Times New Roman" w:cs="Times New Roman"/>
          <w:sz w:val="24"/>
          <w:szCs w:val="24"/>
        </w:rPr>
        <w:t>ETC…</w:t>
      </w:r>
    </w:p>
    <w:p w:rsidR="001C72D6" w:rsidRPr="001C72D6" w:rsidRDefault="00695D28" w:rsidP="001C72D6">
      <w:pPr>
        <w:rPr>
          <w:rFonts w:ascii="Times New Roman" w:hAnsi="Times New Roman" w:cs="Times New Roman"/>
          <w:sz w:val="24"/>
          <w:szCs w:val="24"/>
        </w:rPr>
      </w:pPr>
      <w:r w:rsidRPr="00695D28">
        <w:rPr>
          <w:rFonts w:ascii="Times New Roman" w:hAnsi="Times New Roman" w:cs="Times New Roman"/>
          <w:sz w:val="24"/>
          <w:szCs w:val="24"/>
        </w:rPr>
        <w:t>Les rubriques contenues dans un contrat de travail</w:t>
      </w:r>
      <w:r>
        <w:rPr>
          <w:rFonts w:ascii="Times New Roman" w:hAnsi="Times New Roman" w:cs="Times New Roman"/>
          <w:sz w:val="24"/>
          <w:szCs w:val="24"/>
        </w:rPr>
        <w:t xml:space="preserve"> </w:t>
      </w:r>
      <w:r w:rsidR="001C72D6" w:rsidRPr="001C72D6">
        <w:rPr>
          <w:rFonts w:ascii="Times New Roman" w:hAnsi="Times New Roman" w:cs="Times New Roman"/>
          <w:sz w:val="24"/>
          <w:szCs w:val="24"/>
        </w:rPr>
        <w:t xml:space="preserve">sont </w:t>
      </w:r>
      <w:r>
        <w:rPr>
          <w:rFonts w:ascii="Times New Roman" w:hAnsi="Times New Roman" w:cs="Times New Roman"/>
          <w:sz w:val="24"/>
          <w:szCs w:val="24"/>
        </w:rPr>
        <w:t xml:space="preserve"> l</w:t>
      </w:r>
      <w:r w:rsidR="001C72D6" w:rsidRPr="001C72D6">
        <w:rPr>
          <w:rFonts w:ascii="Times New Roman" w:hAnsi="Times New Roman" w:cs="Times New Roman"/>
          <w:sz w:val="24"/>
          <w:szCs w:val="24"/>
        </w:rPr>
        <w:t>'état civil</w:t>
      </w:r>
      <w:r>
        <w:rPr>
          <w:rFonts w:ascii="Times New Roman" w:hAnsi="Times New Roman" w:cs="Times New Roman"/>
          <w:sz w:val="24"/>
          <w:szCs w:val="24"/>
        </w:rPr>
        <w:t xml:space="preserve"> </w:t>
      </w:r>
      <w:r w:rsidR="001C72D6" w:rsidRPr="001C72D6">
        <w:rPr>
          <w:rFonts w:ascii="Times New Roman" w:hAnsi="Times New Roman" w:cs="Times New Roman"/>
          <w:sz w:val="24"/>
          <w:szCs w:val="24"/>
        </w:rPr>
        <w:t>les coordonnées</w:t>
      </w:r>
      <w:r>
        <w:rPr>
          <w:rFonts w:ascii="Times New Roman" w:hAnsi="Times New Roman" w:cs="Times New Roman"/>
          <w:sz w:val="24"/>
          <w:szCs w:val="24"/>
        </w:rPr>
        <w:t xml:space="preserve">, </w:t>
      </w:r>
      <w:r w:rsidR="001C72D6" w:rsidRPr="001C72D6">
        <w:rPr>
          <w:rFonts w:ascii="Times New Roman" w:hAnsi="Times New Roman" w:cs="Times New Roman"/>
          <w:sz w:val="24"/>
          <w:szCs w:val="24"/>
        </w:rPr>
        <w:t xml:space="preserve">la nature du contrat, le grade de l'employé, la rémunération et les clauses qui sont les mêmes pour tous les types de contrat. </w:t>
      </w:r>
    </w:p>
    <w:p w:rsidR="001C72D6" w:rsidRPr="001C72D6" w:rsidRDefault="001C72D6" w:rsidP="001C72D6">
      <w:pPr>
        <w:rPr>
          <w:rFonts w:ascii="Times New Roman" w:hAnsi="Times New Roman" w:cs="Times New Roman"/>
          <w:sz w:val="24"/>
          <w:szCs w:val="24"/>
        </w:rPr>
      </w:pPr>
      <w:r w:rsidRPr="001C72D6">
        <w:rPr>
          <w:rFonts w:ascii="Times New Roman" w:hAnsi="Times New Roman" w:cs="Times New Roman"/>
          <w:sz w:val="24"/>
          <w:szCs w:val="24"/>
        </w:rPr>
        <w:t xml:space="preserve">Les types de contrat diffèrent suivant les types d'indemnités qui y sont impliquées. </w:t>
      </w:r>
    </w:p>
    <w:p w:rsidR="001C72D6" w:rsidRPr="001C72D6" w:rsidRDefault="001C72D6" w:rsidP="001C72D6">
      <w:pPr>
        <w:rPr>
          <w:rFonts w:ascii="Times New Roman" w:hAnsi="Times New Roman" w:cs="Times New Roman"/>
          <w:sz w:val="24"/>
          <w:szCs w:val="24"/>
        </w:rPr>
      </w:pPr>
      <w:r w:rsidRPr="001C72D6">
        <w:rPr>
          <w:rFonts w:ascii="Times New Roman" w:hAnsi="Times New Roman" w:cs="Times New Roman"/>
          <w:sz w:val="24"/>
          <w:szCs w:val="24"/>
        </w:rPr>
        <w:t xml:space="preserve">On distingue : Les indemnités de logement, les indemnités de panier, les indemnités de représentation, les indemnités de salissure, les indemnités de risque, les indemnités de lait, les indemnités d'outillage, les indemnités de documentation </w:t>
      </w:r>
    </w:p>
    <w:p w:rsidR="001C72D6" w:rsidRPr="001C72D6" w:rsidRDefault="001C72D6" w:rsidP="001C72D6">
      <w:pPr>
        <w:rPr>
          <w:rFonts w:ascii="Times New Roman" w:hAnsi="Times New Roman" w:cs="Times New Roman"/>
          <w:sz w:val="24"/>
          <w:szCs w:val="24"/>
        </w:rPr>
      </w:pPr>
      <w:r w:rsidRPr="001C72D6">
        <w:rPr>
          <w:rFonts w:ascii="Times New Roman" w:hAnsi="Times New Roman" w:cs="Times New Roman"/>
          <w:sz w:val="24"/>
          <w:szCs w:val="24"/>
        </w:rPr>
        <w:t xml:space="preserve">Les principaux acteurs concernés par ce module sont : </w:t>
      </w:r>
    </w:p>
    <w:p w:rsidR="001C72D6" w:rsidRPr="001C72D6" w:rsidRDefault="001C72D6" w:rsidP="001C72D6">
      <w:pPr>
        <w:rPr>
          <w:rFonts w:ascii="Times New Roman" w:hAnsi="Times New Roman" w:cs="Times New Roman"/>
          <w:sz w:val="24"/>
          <w:szCs w:val="24"/>
        </w:rPr>
      </w:pPr>
      <w:r w:rsidRPr="001C72D6">
        <w:rPr>
          <w:rFonts w:ascii="Times New Roman" w:hAnsi="Times New Roman" w:cs="Times New Roman"/>
          <w:sz w:val="24"/>
          <w:szCs w:val="24"/>
        </w:rPr>
        <w:t xml:space="preserve">- L'employé </w:t>
      </w:r>
    </w:p>
    <w:p w:rsidR="001C72D6" w:rsidRPr="001C72D6" w:rsidRDefault="001C72D6" w:rsidP="001C72D6">
      <w:pPr>
        <w:rPr>
          <w:rFonts w:ascii="Times New Roman" w:hAnsi="Times New Roman" w:cs="Times New Roman"/>
          <w:sz w:val="24"/>
          <w:szCs w:val="24"/>
        </w:rPr>
      </w:pPr>
      <w:r w:rsidRPr="001C72D6">
        <w:rPr>
          <w:rFonts w:ascii="Times New Roman" w:hAnsi="Times New Roman" w:cs="Times New Roman"/>
          <w:sz w:val="24"/>
          <w:szCs w:val="24"/>
        </w:rPr>
        <w:t>-</w:t>
      </w:r>
      <w:r w:rsidR="00695D28">
        <w:rPr>
          <w:rFonts w:ascii="Times New Roman" w:hAnsi="Times New Roman" w:cs="Times New Roman"/>
          <w:sz w:val="24"/>
          <w:szCs w:val="24"/>
        </w:rPr>
        <w:t xml:space="preserve"> Le Rh</w:t>
      </w:r>
    </w:p>
    <w:p w:rsidR="001C72D6" w:rsidRPr="001C72D6" w:rsidRDefault="001C72D6" w:rsidP="001C72D6">
      <w:pPr>
        <w:rPr>
          <w:rFonts w:ascii="Times New Roman" w:hAnsi="Times New Roman" w:cs="Times New Roman"/>
          <w:sz w:val="24"/>
          <w:szCs w:val="24"/>
        </w:rPr>
      </w:pPr>
      <w:r w:rsidRPr="001C72D6">
        <w:rPr>
          <w:rFonts w:ascii="Times New Roman" w:hAnsi="Times New Roman" w:cs="Times New Roman"/>
          <w:sz w:val="24"/>
          <w:szCs w:val="24"/>
        </w:rPr>
        <w:t xml:space="preserve">Les différents contrats de travail sont établis et traités dans l’application.  </w:t>
      </w:r>
    </w:p>
    <w:p w:rsidR="001C72D6" w:rsidRPr="00695D28" w:rsidRDefault="001C72D6" w:rsidP="001C72D6">
      <w:pPr>
        <w:rPr>
          <w:rFonts w:ascii="Times New Roman" w:hAnsi="Times New Roman" w:cs="Times New Roman"/>
          <w:b/>
          <w:bCs/>
          <w:sz w:val="24"/>
          <w:szCs w:val="24"/>
        </w:rPr>
      </w:pPr>
    </w:p>
    <w:p w:rsidR="00695D28" w:rsidRPr="00695D28" w:rsidRDefault="00695D28">
      <w:pPr>
        <w:pStyle w:val="Paragraphedeliste"/>
        <w:numPr>
          <w:ilvl w:val="0"/>
          <w:numId w:val="26"/>
        </w:numPr>
        <w:rPr>
          <w:rFonts w:ascii="Times New Roman" w:hAnsi="Times New Roman" w:cs="Times New Roman"/>
          <w:b/>
          <w:bCs/>
          <w:sz w:val="24"/>
          <w:szCs w:val="24"/>
        </w:rPr>
      </w:pPr>
      <w:r w:rsidRPr="00695D28">
        <w:rPr>
          <w:rFonts w:ascii="Times New Roman" w:hAnsi="Times New Roman" w:cs="Times New Roman"/>
          <w:b/>
          <w:bCs/>
          <w:sz w:val="24"/>
          <w:szCs w:val="24"/>
        </w:rPr>
        <w:t xml:space="preserve">Module de </w:t>
      </w:r>
      <w:r w:rsidR="003856ED" w:rsidRPr="003856ED">
        <w:rPr>
          <w:rFonts w:ascii="Times New Roman" w:hAnsi="Times New Roman" w:cs="Times New Roman"/>
          <w:b/>
          <w:bCs/>
          <w:sz w:val="24"/>
          <w:szCs w:val="24"/>
        </w:rPr>
        <w:t>Gestion</w:t>
      </w:r>
      <w:r w:rsidR="003856ED" w:rsidRPr="00EC5B10">
        <w:rPr>
          <w:rFonts w:ascii="Times New Roman" w:hAnsi="Times New Roman" w:cs="Times New Roman"/>
          <w:sz w:val="24"/>
          <w:szCs w:val="24"/>
        </w:rPr>
        <w:t xml:space="preserve"> </w:t>
      </w:r>
      <w:r w:rsidRPr="00695D28">
        <w:rPr>
          <w:rFonts w:ascii="Times New Roman" w:hAnsi="Times New Roman" w:cs="Times New Roman"/>
          <w:b/>
          <w:bCs/>
          <w:sz w:val="24"/>
          <w:szCs w:val="24"/>
        </w:rPr>
        <w:t xml:space="preserve">des permissions et des congés :  </w:t>
      </w:r>
    </w:p>
    <w:p w:rsidR="00695D28" w:rsidRPr="00695D28" w:rsidRDefault="00695D28" w:rsidP="00695D28">
      <w:pPr>
        <w:rPr>
          <w:rFonts w:ascii="Times New Roman" w:hAnsi="Times New Roman" w:cs="Times New Roman"/>
          <w:sz w:val="24"/>
          <w:szCs w:val="24"/>
        </w:rPr>
      </w:pPr>
      <w:r w:rsidRPr="00695D28">
        <w:rPr>
          <w:rFonts w:ascii="Times New Roman" w:hAnsi="Times New Roman" w:cs="Times New Roman"/>
          <w:sz w:val="24"/>
          <w:szCs w:val="24"/>
        </w:rPr>
        <w:t xml:space="preserve">A travers ce module, le système doit fournir les fonctionnalités suivantes pour ses employés utilisateurs :  </w:t>
      </w:r>
    </w:p>
    <w:p w:rsidR="00695D28" w:rsidRPr="00695D28" w:rsidRDefault="00695D28">
      <w:pPr>
        <w:pStyle w:val="Paragraphedeliste"/>
        <w:numPr>
          <w:ilvl w:val="0"/>
          <w:numId w:val="27"/>
        </w:numPr>
        <w:rPr>
          <w:rFonts w:ascii="Times New Roman" w:hAnsi="Times New Roman" w:cs="Times New Roman"/>
          <w:sz w:val="24"/>
          <w:szCs w:val="24"/>
        </w:rPr>
      </w:pPr>
      <w:r w:rsidRPr="00695D28">
        <w:rPr>
          <w:rFonts w:ascii="Times New Roman" w:hAnsi="Times New Roman" w:cs="Times New Roman"/>
          <w:sz w:val="24"/>
          <w:szCs w:val="24"/>
        </w:rPr>
        <w:t xml:space="preserve">Consulter les permissions et les congés  </w:t>
      </w:r>
    </w:p>
    <w:p w:rsidR="00695D28" w:rsidRPr="00695D28" w:rsidRDefault="00695D28">
      <w:pPr>
        <w:pStyle w:val="Paragraphedeliste"/>
        <w:numPr>
          <w:ilvl w:val="0"/>
          <w:numId w:val="27"/>
        </w:numPr>
        <w:rPr>
          <w:rFonts w:ascii="Times New Roman" w:hAnsi="Times New Roman" w:cs="Times New Roman"/>
          <w:sz w:val="24"/>
          <w:szCs w:val="24"/>
        </w:rPr>
      </w:pPr>
      <w:r w:rsidRPr="00695D28">
        <w:rPr>
          <w:rFonts w:ascii="Times New Roman" w:hAnsi="Times New Roman" w:cs="Times New Roman"/>
          <w:sz w:val="24"/>
          <w:szCs w:val="24"/>
        </w:rPr>
        <w:t xml:space="preserve">Ajouter une permission et un congé  </w:t>
      </w:r>
    </w:p>
    <w:p w:rsidR="00695D28" w:rsidRPr="00695D28" w:rsidRDefault="00695D28">
      <w:pPr>
        <w:pStyle w:val="Paragraphedeliste"/>
        <w:numPr>
          <w:ilvl w:val="0"/>
          <w:numId w:val="27"/>
        </w:numPr>
        <w:rPr>
          <w:rFonts w:ascii="Times New Roman" w:hAnsi="Times New Roman" w:cs="Times New Roman"/>
          <w:sz w:val="24"/>
          <w:szCs w:val="24"/>
        </w:rPr>
      </w:pPr>
      <w:r w:rsidRPr="00695D28">
        <w:rPr>
          <w:rFonts w:ascii="Times New Roman" w:hAnsi="Times New Roman" w:cs="Times New Roman"/>
          <w:sz w:val="24"/>
          <w:szCs w:val="24"/>
        </w:rPr>
        <w:t xml:space="preserve">Mettre à jour une permission et un congé  </w:t>
      </w:r>
    </w:p>
    <w:p w:rsidR="00695D28" w:rsidRPr="00695D28" w:rsidRDefault="00695D28">
      <w:pPr>
        <w:pStyle w:val="Paragraphedeliste"/>
        <w:numPr>
          <w:ilvl w:val="0"/>
          <w:numId w:val="27"/>
        </w:numPr>
        <w:rPr>
          <w:rFonts w:ascii="Times New Roman" w:hAnsi="Times New Roman" w:cs="Times New Roman"/>
          <w:sz w:val="24"/>
          <w:szCs w:val="24"/>
        </w:rPr>
      </w:pPr>
      <w:r w:rsidRPr="00695D28">
        <w:rPr>
          <w:rFonts w:ascii="Times New Roman" w:hAnsi="Times New Roman" w:cs="Times New Roman"/>
          <w:sz w:val="24"/>
          <w:szCs w:val="24"/>
        </w:rPr>
        <w:t xml:space="preserve">Supprimer une permission et un congé  </w:t>
      </w:r>
    </w:p>
    <w:p w:rsidR="00695D28" w:rsidRPr="00695D28" w:rsidRDefault="00695D28" w:rsidP="00695D28">
      <w:pPr>
        <w:rPr>
          <w:rFonts w:ascii="Times New Roman" w:hAnsi="Times New Roman" w:cs="Times New Roman"/>
          <w:sz w:val="24"/>
          <w:szCs w:val="24"/>
        </w:rPr>
      </w:pPr>
      <w:r w:rsidRPr="00695D28">
        <w:rPr>
          <w:rFonts w:ascii="Times New Roman" w:hAnsi="Times New Roman" w:cs="Times New Roman"/>
          <w:sz w:val="24"/>
          <w:szCs w:val="24"/>
        </w:rPr>
        <w:t xml:space="preserve">Un employé utilisateur, aura la main de consulter et suivre ses permissions et ses congés. </w:t>
      </w:r>
    </w:p>
    <w:p w:rsidR="00695D28" w:rsidRPr="00695D28" w:rsidRDefault="00695D28" w:rsidP="00695D28">
      <w:pPr>
        <w:rPr>
          <w:rFonts w:ascii="Times New Roman" w:hAnsi="Times New Roman" w:cs="Times New Roman"/>
          <w:sz w:val="24"/>
          <w:szCs w:val="24"/>
        </w:rPr>
      </w:pPr>
      <w:r w:rsidRPr="00695D28">
        <w:rPr>
          <w:rFonts w:ascii="Times New Roman" w:hAnsi="Times New Roman" w:cs="Times New Roman"/>
          <w:sz w:val="24"/>
          <w:szCs w:val="24"/>
        </w:rPr>
        <w:t xml:space="preserve">L’administrateur pourra suivre les congés de tous les utilisateurs simples.  </w:t>
      </w:r>
    </w:p>
    <w:p w:rsidR="001C72D6" w:rsidRDefault="00695D28" w:rsidP="00695D28">
      <w:pPr>
        <w:rPr>
          <w:rFonts w:ascii="Times New Roman" w:hAnsi="Times New Roman" w:cs="Times New Roman"/>
          <w:sz w:val="24"/>
          <w:szCs w:val="24"/>
        </w:rPr>
      </w:pPr>
      <w:r w:rsidRPr="00695D28">
        <w:rPr>
          <w:rFonts w:ascii="Times New Roman" w:hAnsi="Times New Roman" w:cs="Times New Roman"/>
          <w:sz w:val="24"/>
          <w:szCs w:val="24"/>
        </w:rPr>
        <w:t xml:space="preserve">Pour faire valider une permission ou un congé ; l’employé doit passer une demande dans l’application (brouillon, imprimer et télécharger, sauvegarder et envoyer) et puis l’imprimer sous forme du support papier, qui sera soumis à sa hiérarchie puis validé par l’administrateur dans le système. Les informations nécessaires sont : Le type de congé/permission, La durée du congé/permission, L’employé demandeur du congé/permission.  L’administrateur aura la main aussi de mettre à jours un congé/permission d’un employé ajouté précédemment au système. Il pourra aussi </w:t>
      </w:r>
      <w:r w:rsidR="00D62C5D">
        <w:rPr>
          <w:rFonts w:ascii="Times New Roman" w:hAnsi="Times New Roman" w:cs="Times New Roman"/>
          <w:sz w:val="24"/>
          <w:szCs w:val="24"/>
        </w:rPr>
        <w:t>rejeter</w:t>
      </w:r>
      <w:r w:rsidRPr="00695D28">
        <w:rPr>
          <w:rFonts w:ascii="Times New Roman" w:hAnsi="Times New Roman" w:cs="Times New Roman"/>
          <w:sz w:val="24"/>
          <w:szCs w:val="24"/>
        </w:rPr>
        <w:t xml:space="preserve"> un congé/permission erroné.</w:t>
      </w:r>
    </w:p>
    <w:p w:rsidR="00695D28" w:rsidRDefault="00695D28" w:rsidP="00695D28">
      <w:pPr>
        <w:rPr>
          <w:rFonts w:ascii="Times New Roman" w:hAnsi="Times New Roman" w:cs="Times New Roman"/>
          <w:sz w:val="24"/>
          <w:szCs w:val="24"/>
        </w:rPr>
      </w:pPr>
    </w:p>
    <w:p w:rsidR="005255D1" w:rsidRPr="005255D1" w:rsidRDefault="005255D1">
      <w:pPr>
        <w:pStyle w:val="Paragraphedeliste"/>
        <w:numPr>
          <w:ilvl w:val="0"/>
          <w:numId w:val="28"/>
        </w:numPr>
        <w:rPr>
          <w:rFonts w:ascii="Times New Roman" w:hAnsi="Times New Roman" w:cs="Times New Roman"/>
          <w:b/>
          <w:bCs/>
          <w:sz w:val="24"/>
          <w:szCs w:val="24"/>
        </w:rPr>
      </w:pPr>
      <w:r w:rsidRPr="005255D1">
        <w:rPr>
          <w:rFonts w:ascii="Times New Roman" w:hAnsi="Times New Roman" w:cs="Times New Roman"/>
          <w:b/>
          <w:bCs/>
          <w:sz w:val="24"/>
          <w:szCs w:val="24"/>
        </w:rPr>
        <w:t>Module de</w:t>
      </w:r>
      <w:r w:rsidR="003856ED">
        <w:rPr>
          <w:rFonts w:ascii="Times New Roman" w:hAnsi="Times New Roman" w:cs="Times New Roman"/>
          <w:b/>
          <w:bCs/>
          <w:sz w:val="24"/>
          <w:szCs w:val="24"/>
        </w:rPr>
        <w:t xml:space="preserve"> </w:t>
      </w:r>
      <w:r w:rsidR="003856ED" w:rsidRPr="003856ED">
        <w:rPr>
          <w:rFonts w:ascii="Times New Roman" w:hAnsi="Times New Roman" w:cs="Times New Roman"/>
          <w:b/>
          <w:bCs/>
          <w:sz w:val="24"/>
          <w:szCs w:val="24"/>
        </w:rPr>
        <w:t>Gestion</w:t>
      </w:r>
      <w:r w:rsidRPr="005255D1">
        <w:rPr>
          <w:rFonts w:ascii="Times New Roman" w:hAnsi="Times New Roman" w:cs="Times New Roman"/>
          <w:b/>
          <w:bCs/>
          <w:sz w:val="24"/>
          <w:szCs w:val="24"/>
        </w:rPr>
        <w:t xml:space="preserve"> des notes professionnelles :  </w:t>
      </w:r>
    </w:p>
    <w:p w:rsidR="005255D1" w:rsidRPr="005255D1" w:rsidRDefault="005255D1" w:rsidP="005255D1">
      <w:pPr>
        <w:rPr>
          <w:rFonts w:ascii="Times New Roman" w:hAnsi="Times New Roman" w:cs="Times New Roman"/>
          <w:sz w:val="24"/>
          <w:szCs w:val="24"/>
        </w:rPr>
      </w:pPr>
      <w:r w:rsidRPr="005255D1">
        <w:rPr>
          <w:rFonts w:ascii="Times New Roman" w:hAnsi="Times New Roman" w:cs="Times New Roman"/>
          <w:sz w:val="24"/>
          <w:szCs w:val="24"/>
        </w:rPr>
        <w:t xml:space="preserve">Dans ce module, le système doit fournir les fonctionnalités suivantes pour ses employés </w:t>
      </w:r>
    </w:p>
    <w:p w:rsidR="005255D1" w:rsidRPr="005255D1" w:rsidRDefault="005255D1" w:rsidP="005255D1">
      <w:pPr>
        <w:rPr>
          <w:rFonts w:ascii="Times New Roman" w:hAnsi="Times New Roman" w:cs="Times New Roman"/>
          <w:sz w:val="24"/>
          <w:szCs w:val="24"/>
        </w:rPr>
      </w:pPr>
      <w:r w:rsidRPr="005255D1">
        <w:rPr>
          <w:rFonts w:ascii="Times New Roman" w:hAnsi="Times New Roman" w:cs="Times New Roman"/>
          <w:sz w:val="24"/>
          <w:szCs w:val="24"/>
        </w:rPr>
        <w:t>Utilisateurs</w:t>
      </w:r>
      <w:r w:rsidRPr="005255D1">
        <w:rPr>
          <w:rFonts w:ascii="Times New Roman" w:hAnsi="Times New Roman" w:cs="Times New Roman"/>
          <w:sz w:val="24"/>
          <w:szCs w:val="24"/>
        </w:rPr>
        <w:t xml:space="preserve"> :  </w:t>
      </w:r>
    </w:p>
    <w:p w:rsidR="005255D1" w:rsidRPr="005255D1" w:rsidRDefault="005255D1">
      <w:pPr>
        <w:pStyle w:val="Paragraphedeliste"/>
        <w:numPr>
          <w:ilvl w:val="0"/>
          <w:numId w:val="29"/>
        </w:numPr>
        <w:rPr>
          <w:rFonts w:ascii="Times New Roman" w:hAnsi="Times New Roman" w:cs="Times New Roman"/>
          <w:sz w:val="24"/>
          <w:szCs w:val="24"/>
        </w:rPr>
      </w:pPr>
      <w:r w:rsidRPr="005255D1">
        <w:rPr>
          <w:rFonts w:ascii="Times New Roman" w:hAnsi="Times New Roman" w:cs="Times New Roman"/>
          <w:sz w:val="24"/>
          <w:szCs w:val="24"/>
        </w:rPr>
        <w:t xml:space="preserve">Consulter les notes professionnelles </w:t>
      </w:r>
    </w:p>
    <w:p w:rsidR="005255D1" w:rsidRPr="005255D1" w:rsidRDefault="005255D1">
      <w:pPr>
        <w:pStyle w:val="Paragraphedeliste"/>
        <w:numPr>
          <w:ilvl w:val="0"/>
          <w:numId w:val="29"/>
        </w:numPr>
        <w:rPr>
          <w:rFonts w:ascii="Times New Roman" w:hAnsi="Times New Roman" w:cs="Times New Roman"/>
          <w:sz w:val="24"/>
          <w:szCs w:val="24"/>
        </w:rPr>
      </w:pPr>
      <w:r w:rsidRPr="005255D1">
        <w:rPr>
          <w:rFonts w:ascii="Times New Roman" w:hAnsi="Times New Roman" w:cs="Times New Roman"/>
          <w:sz w:val="24"/>
          <w:szCs w:val="24"/>
        </w:rPr>
        <w:t xml:space="preserve">Ajouter une note professionnelle  </w:t>
      </w:r>
    </w:p>
    <w:p w:rsidR="005255D1" w:rsidRPr="005255D1" w:rsidRDefault="005255D1">
      <w:pPr>
        <w:pStyle w:val="Paragraphedeliste"/>
        <w:numPr>
          <w:ilvl w:val="0"/>
          <w:numId w:val="29"/>
        </w:numPr>
        <w:rPr>
          <w:rFonts w:ascii="Times New Roman" w:hAnsi="Times New Roman" w:cs="Times New Roman"/>
          <w:sz w:val="24"/>
          <w:szCs w:val="24"/>
        </w:rPr>
      </w:pPr>
      <w:r w:rsidRPr="005255D1">
        <w:rPr>
          <w:rFonts w:ascii="Times New Roman" w:hAnsi="Times New Roman" w:cs="Times New Roman"/>
          <w:sz w:val="24"/>
          <w:szCs w:val="24"/>
        </w:rPr>
        <w:lastRenderedPageBreak/>
        <w:t xml:space="preserve">Mettre à jour une note professionnelle  </w:t>
      </w:r>
    </w:p>
    <w:p w:rsidR="005255D1" w:rsidRPr="005255D1" w:rsidRDefault="005255D1">
      <w:pPr>
        <w:pStyle w:val="Paragraphedeliste"/>
        <w:numPr>
          <w:ilvl w:val="0"/>
          <w:numId w:val="29"/>
        </w:numPr>
        <w:rPr>
          <w:rFonts w:ascii="Times New Roman" w:hAnsi="Times New Roman" w:cs="Times New Roman"/>
          <w:sz w:val="24"/>
          <w:szCs w:val="24"/>
        </w:rPr>
      </w:pPr>
      <w:r w:rsidRPr="005255D1">
        <w:rPr>
          <w:rFonts w:ascii="Times New Roman" w:hAnsi="Times New Roman" w:cs="Times New Roman"/>
          <w:sz w:val="24"/>
          <w:szCs w:val="24"/>
        </w:rPr>
        <w:t xml:space="preserve">Supprimer une note professionnelle  </w:t>
      </w:r>
    </w:p>
    <w:p w:rsidR="005255D1" w:rsidRDefault="005255D1" w:rsidP="005255D1">
      <w:pPr>
        <w:rPr>
          <w:rFonts w:ascii="Times New Roman" w:hAnsi="Times New Roman" w:cs="Times New Roman"/>
          <w:sz w:val="24"/>
          <w:szCs w:val="24"/>
        </w:rPr>
      </w:pPr>
      <w:r w:rsidRPr="005255D1">
        <w:rPr>
          <w:rFonts w:ascii="Times New Roman" w:hAnsi="Times New Roman" w:cs="Times New Roman"/>
          <w:sz w:val="24"/>
          <w:szCs w:val="24"/>
        </w:rPr>
        <w:t xml:space="preserve">L’option de consultation des notes professionnelles permet à l’administrateur de chercher et </w:t>
      </w:r>
      <w:r>
        <w:rPr>
          <w:rFonts w:ascii="Times New Roman" w:hAnsi="Times New Roman" w:cs="Times New Roman"/>
          <w:sz w:val="24"/>
          <w:szCs w:val="24"/>
        </w:rPr>
        <w:t>c</w:t>
      </w:r>
      <w:r w:rsidRPr="005255D1">
        <w:rPr>
          <w:rFonts w:ascii="Times New Roman" w:hAnsi="Times New Roman" w:cs="Times New Roman"/>
          <w:sz w:val="24"/>
          <w:szCs w:val="24"/>
        </w:rPr>
        <w:t>onsulter</w:t>
      </w:r>
      <w:r w:rsidRPr="005255D1">
        <w:rPr>
          <w:rFonts w:ascii="Times New Roman" w:hAnsi="Times New Roman" w:cs="Times New Roman"/>
          <w:sz w:val="24"/>
          <w:szCs w:val="24"/>
        </w:rPr>
        <w:t xml:space="preserve"> les notes professionnelles de tous les utilisateurs du système. Et permet à l’utilisateur simple de suivre ses propres notes professionnelles. L’administrateur pourra aussi ajouter une note professionnelle en sélectionnant l’employé concerné.  Le système donne aussi la main à l’administrateur pour mettre à jours une note professionnelle d’un employé ajoutée précédemment sur le système. Il pourra aussi supprimer une note professionnelle erronée.  </w:t>
      </w:r>
    </w:p>
    <w:p w:rsidR="005255D1" w:rsidRPr="005255D1" w:rsidRDefault="005255D1">
      <w:pPr>
        <w:pStyle w:val="Paragraphedeliste"/>
        <w:numPr>
          <w:ilvl w:val="0"/>
          <w:numId w:val="30"/>
        </w:numPr>
        <w:rPr>
          <w:rFonts w:ascii="Times New Roman" w:hAnsi="Times New Roman" w:cs="Times New Roman"/>
          <w:b/>
          <w:bCs/>
          <w:sz w:val="24"/>
          <w:szCs w:val="24"/>
        </w:rPr>
      </w:pPr>
      <w:r w:rsidRPr="005255D1">
        <w:rPr>
          <w:rFonts w:ascii="Times New Roman" w:hAnsi="Times New Roman" w:cs="Times New Roman"/>
          <w:b/>
          <w:bCs/>
          <w:sz w:val="24"/>
          <w:szCs w:val="24"/>
        </w:rPr>
        <w:t xml:space="preserve">Module de </w:t>
      </w:r>
      <w:r w:rsidR="003856ED" w:rsidRPr="003856ED">
        <w:rPr>
          <w:rFonts w:ascii="Times New Roman" w:hAnsi="Times New Roman" w:cs="Times New Roman"/>
          <w:b/>
          <w:bCs/>
          <w:sz w:val="24"/>
          <w:szCs w:val="24"/>
        </w:rPr>
        <w:t>Gestion</w:t>
      </w:r>
      <w:r w:rsidR="003856ED" w:rsidRPr="00EC5B10">
        <w:rPr>
          <w:rFonts w:ascii="Times New Roman" w:hAnsi="Times New Roman" w:cs="Times New Roman"/>
          <w:sz w:val="24"/>
          <w:szCs w:val="24"/>
        </w:rPr>
        <w:t xml:space="preserve"> </w:t>
      </w:r>
      <w:r w:rsidRPr="005255D1">
        <w:rPr>
          <w:rFonts w:ascii="Times New Roman" w:hAnsi="Times New Roman" w:cs="Times New Roman"/>
          <w:b/>
          <w:bCs/>
          <w:sz w:val="24"/>
          <w:szCs w:val="24"/>
        </w:rPr>
        <w:t xml:space="preserve">du parcours professionnel et promotion :  </w:t>
      </w:r>
    </w:p>
    <w:p w:rsidR="005255D1" w:rsidRPr="005255D1" w:rsidRDefault="005255D1" w:rsidP="005255D1">
      <w:pPr>
        <w:rPr>
          <w:rFonts w:ascii="Times New Roman" w:hAnsi="Times New Roman" w:cs="Times New Roman"/>
          <w:sz w:val="24"/>
          <w:szCs w:val="24"/>
        </w:rPr>
      </w:pPr>
      <w:r w:rsidRPr="005255D1">
        <w:rPr>
          <w:rFonts w:ascii="Times New Roman" w:hAnsi="Times New Roman" w:cs="Times New Roman"/>
          <w:sz w:val="24"/>
          <w:szCs w:val="24"/>
        </w:rPr>
        <w:t xml:space="preserve">Dans ce module, le système doit donner la main à ses différents employés utilisateurs de faire les opérations suivantes :  </w:t>
      </w:r>
    </w:p>
    <w:p w:rsidR="005255D1" w:rsidRPr="005255D1" w:rsidRDefault="005255D1">
      <w:pPr>
        <w:pStyle w:val="Paragraphedeliste"/>
        <w:numPr>
          <w:ilvl w:val="0"/>
          <w:numId w:val="31"/>
        </w:numPr>
        <w:rPr>
          <w:rFonts w:ascii="Times New Roman" w:hAnsi="Times New Roman" w:cs="Times New Roman"/>
          <w:sz w:val="24"/>
          <w:szCs w:val="24"/>
        </w:rPr>
      </w:pPr>
      <w:r w:rsidRPr="005255D1">
        <w:rPr>
          <w:rFonts w:ascii="Times New Roman" w:hAnsi="Times New Roman" w:cs="Times New Roman"/>
          <w:sz w:val="24"/>
          <w:szCs w:val="24"/>
        </w:rPr>
        <w:t xml:space="preserve">Consulter un parcours professionnel  </w:t>
      </w:r>
    </w:p>
    <w:p w:rsidR="005255D1" w:rsidRPr="005255D1" w:rsidRDefault="005255D1">
      <w:pPr>
        <w:pStyle w:val="Paragraphedeliste"/>
        <w:numPr>
          <w:ilvl w:val="0"/>
          <w:numId w:val="31"/>
        </w:numPr>
        <w:rPr>
          <w:rFonts w:ascii="Times New Roman" w:hAnsi="Times New Roman" w:cs="Times New Roman"/>
          <w:sz w:val="24"/>
          <w:szCs w:val="24"/>
        </w:rPr>
      </w:pPr>
      <w:r w:rsidRPr="005255D1">
        <w:rPr>
          <w:rFonts w:ascii="Times New Roman" w:hAnsi="Times New Roman" w:cs="Times New Roman"/>
          <w:sz w:val="24"/>
          <w:szCs w:val="24"/>
        </w:rPr>
        <w:t xml:space="preserve">Ajouter une nouvelle situation professionnelle  </w:t>
      </w:r>
    </w:p>
    <w:p w:rsidR="005255D1" w:rsidRPr="005255D1" w:rsidRDefault="005255D1">
      <w:pPr>
        <w:pStyle w:val="Paragraphedeliste"/>
        <w:numPr>
          <w:ilvl w:val="0"/>
          <w:numId w:val="31"/>
        </w:numPr>
        <w:rPr>
          <w:rFonts w:ascii="Times New Roman" w:hAnsi="Times New Roman" w:cs="Times New Roman"/>
          <w:sz w:val="24"/>
          <w:szCs w:val="24"/>
        </w:rPr>
      </w:pPr>
      <w:r w:rsidRPr="005255D1">
        <w:rPr>
          <w:rFonts w:ascii="Times New Roman" w:hAnsi="Times New Roman" w:cs="Times New Roman"/>
          <w:sz w:val="24"/>
          <w:szCs w:val="24"/>
        </w:rPr>
        <w:t xml:space="preserve">Mettre à jour une situation professionnelle  </w:t>
      </w:r>
    </w:p>
    <w:p w:rsidR="005255D1" w:rsidRPr="005255D1" w:rsidRDefault="005255D1">
      <w:pPr>
        <w:pStyle w:val="Paragraphedeliste"/>
        <w:numPr>
          <w:ilvl w:val="0"/>
          <w:numId w:val="31"/>
        </w:numPr>
        <w:rPr>
          <w:rFonts w:ascii="Times New Roman" w:hAnsi="Times New Roman" w:cs="Times New Roman"/>
          <w:sz w:val="24"/>
          <w:szCs w:val="24"/>
        </w:rPr>
      </w:pPr>
      <w:r w:rsidRPr="005255D1">
        <w:rPr>
          <w:rFonts w:ascii="Times New Roman" w:hAnsi="Times New Roman" w:cs="Times New Roman"/>
          <w:sz w:val="24"/>
          <w:szCs w:val="24"/>
        </w:rPr>
        <w:t xml:space="preserve">Supprimer une situation professionnelle  </w:t>
      </w:r>
    </w:p>
    <w:p w:rsidR="005255D1" w:rsidRDefault="005255D1" w:rsidP="005255D1">
      <w:pPr>
        <w:rPr>
          <w:rFonts w:ascii="Times New Roman" w:hAnsi="Times New Roman" w:cs="Times New Roman"/>
          <w:sz w:val="24"/>
          <w:szCs w:val="24"/>
        </w:rPr>
      </w:pPr>
      <w:r w:rsidRPr="005255D1">
        <w:rPr>
          <w:rFonts w:ascii="Times New Roman" w:hAnsi="Times New Roman" w:cs="Times New Roman"/>
          <w:sz w:val="24"/>
          <w:szCs w:val="24"/>
        </w:rPr>
        <w:t xml:space="preserve">La consultation des parcours professionnels permet à l’administrateur de consulter et suivre les situations professionnelles de tous les utilisateurs du système. Et donne la main à l’utilisateur simple de suivre son propre parcours professionnel durant sa carrière. </w:t>
      </w:r>
    </w:p>
    <w:p w:rsidR="005255D1" w:rsidRDefault="005255D1" w:rsidP="005255D1">
      <w:pPr>
        <w:rPr>
          <w:rFonts w:ascii="Times New Roman" w:hAnsi="Times New Roman" w:cs="Times New Roman"/>
          <w:sz w:val="24"/>
          <w:szCs w:val="24"/>
        </w:rPr>
      </w:pPr>
      <w:r w:rsidRPr="005255D1">
        <w:rPr>
          <w:rFonts w:ascii="Times New Roman" w:hAnsi="Times New Roman" w:cs="Times New Roman"/>
          <w:sz w:val="24"/>
          <w:szCs w:val="24"/>
        </w:rPr>
        <w:t xml:space="preserve"> L’ajout d’une situation professionnelle se fait par l’administrateur tout en sélectionnant l’employé concerné et la nouvelle situation professionnelle. Une faute dans l’ajout d’une situation professionnelle, peut être corrigée par l’administrateur grâce à l’option de la mise à jour. Ou Il peut aussi supprimer une situation professionnelle tapée par erreur.  </w:t>
      </w:r>
    </w:p>
    <w:p w:rsidR="005255D1" w:rsidRDefault="005255D1" w:rsidP="005255D1">
      <w:pPr>
        <w:rPr>
          <w:rFonts w:ascii="Times New Roman" w:hAnsi="Times New Roman" w:cs="Times New Roman"/>
          <w:sz w:val="24"/>
          <w:szCs w:val="24"/>
        </w:rPr>
      </w:pPr>
    </w:p>
    <w:p w:rsidR="005255D1" w:rsidRPr="005255D1" w:rsidRDefault="005255D1">
      <w:pPr>
        <w:pStyle w:val="Paragraphedeliste"/>
        <w:numPr>
          <w:ilvl w:val="0"/>
          <w:numId w:val="32"/>
        </w:numPr>
        <w:rPr>
          <w:rFonts w:ascii="Times New Roman" w:hAnsi="Times New Roman" w:cs="Times New Roman"/>
          <w:b/>
          <w:bCs/>
          <w:sz w:val="24"/>
          <w:szCs w:val="24"/>
        </w:rPr>
      </w:pPr>
      <w:r w:rsidRPr="005255D1">
        <w:rPr>
          <w:rFonts w:ascii="Times New Roman" w:hAnsi="Times New Roman" w:cs="Times New Roman"/>
          <w:b/>
          <w:bCs/>
          <w:sz w:val="24"/>
          <w:szCs w:val="24"/>
        </w:rPr>
        <w:t xml:space="preserve">Module de </w:t>
      </w:r>
      <w:r w:rsidR="00AD2DBB" w:rsidRPr="003856ED">
        <w:rPr>
          <w:rFonts w:ascii="Times New Roman" w:hAnsi="Times New Roman" w:cs="Times New Roman"/>
          <w:b/>
          <w:bCs/>
          <w:sz w:val="24"/>
          <w:szCs w:val="24"/>
        </w:rPr>
        <w:t>Gestion</w:t>
      </w:r>
      <w:r w:rsidR="00AD2DBB" w:rsidRPr="00EC5B10">
        <w:rPr>
          <w:rFonts w:ascii="Times New Roman" w:hAnsi="Times New Roman" w:cs="Times New Roman"/>
          <w:sz w:val="24"/>
          <w:szCs w:val="24"/>
        </w:rPr>
        <w:t xml:space="preserve"> </w:t>
      </w:r>
      <w:r w:rsidRPr="005255D1">
        <w:rPr>
          <w:rFonts w:ascii="Times New Roman" w:hAnsi="Times New Roman" w:cs="Times New Roman"/>
          <w:b/>
          <w:bCs/>
          <w:sz w:val="24"/>
          <w:szCs w:val="24"/>
        </w:rPr>
        <w:t xml:space="preserve">des formations :  </w:t>
      </w:r>
    </w:p>
    <w:p w:rsidR="005255D1" w:rsidRPr="005255D1" w:rsidRDefault="005255D1" w:rsidP="005255D1">
      <w:pPr>
        <w:rPr>
          <w:rFonts w:ascii="Times New Roman" w:hAnsi="Times New Roman" w:cs="Times New Roman"/>
          <w:sz w:val="24"/>
          <w:szCs w:val="24"/>
        </w:rPr>
      </w:pPr>
      <w:r w:rsidRPr="005255D1">
        <w:rPr>
          <w:rFonts w:ascii="Times New Roman" w:hAnsi="Times New Roman" w:cs="Times New Roman"/>
          <w:sz w:val="24"/>
          <w:szCs w:val="24"/>
        </w:rPr>
        <w:t xml:space="preserve">Dans ce module, le système doit permettre ses employés utilisateurs de :  </w:t>
      </w:r>
    </w:p>
    <w:p w:rsidR="005255D1" w:rsidRPr="005255D1" w:rsidRDefault="005255D1">
      <w:pPr>
        <w:pStyle w:val="Paragraphedeliste"/>
        <w:numPr>
          <w:ilvl w:val="0"/>
          <w:numId w:val="33"/>
        </w:numPr>
        <w:rPr>
          <w:rFonts w:ascii="Times New Roman" w:hAnsi="Times New Roman" w:cs="Times New Roman"/>
          <w:sz w:val="24"/>
          <w:szCs w:val="24"/>
        </w:rPr>
      </w:pPr>
      <w:r w:rsidRPr="005255D1">
        <w:rPr>
          <w:rFonts w:ascii="Times New Roman" w:hAnsi="Times New Roman" w:cs="Times New Roman"/>
          <w:sz w:val="24"/>
          <w:szCs w:val="24"/>
        </w:rPr>
        <w:t xml:space="preserve">Consulter les formations  </w:t>
      </w:r>
    </w:p>
    <w:p w:rsidR="005255D1" w:rsidRPr="005255D1" w:rsidRDefault="005255D1">
      <w:pPr>
        <w:pStyle w:val="Paragraphedeliste"/>
        <w:numPr>
          <w:ilvl w:val="0"/>
          <w:numId w:val="33"/>
        </w:numPr>
        <w:rPr>
          <w:rFonts w:ascii="Times New Roman" w:hAnsi="Times New Roman" w:cs="Times New Roman"/>
          <w:sz w:val="24"/>
          <w:szCs w:val="24"/>
        </w:rPr>
      </w:pPr>
      <w:r w:rsidRPr="005255D1">
        <w:rPr>
          <w:rFonts w:ascii="Times New Roman" w:hAnsi="Times New Roman" w:cs="Times New Roman"/>
          <w:sz w:val="24"/>
          <w:szCs w:val="24"/>
        </w:rPr>
        <w:t xml:space="preserve">Ajouter une formation à un employé </w:t>
      </w:r>
    </w:p>
    <w:p w:rsidR="005255D1" w:rsidRPr="005255D1" w:rsidRDefault="005255D1">
      <w:pPr>
        <w:pStyle w:val="Paragraphedeliste"/>
        <w:numPr>
          <w:ilvl w:val="0"/>
          <w:numId w:val="33"/>
        </w:numPr>
        <w:rPr>
          <w:rFonts w:ascii="Times New Roman" w:hAnsi="Times New Roman" w:cs="Times New Roman"/>
          <w:sz w:val="24"/>
          <w:szCs w:val="24"/>
        </w:rPr>
      </w:pPr>
      <w:r w:rsidRPr="005255D1">
        <w:rPr>
          <w:rFonts w:ascii="Times New Roman" w:hAnsi="Times New Roman" w:cs="Times New Roman"/>
          <w:sz w:val="24"/>
          <w:szCs w:val="24"/>
        </w:rPr>
        <w:t xml:space="preserve">Mettre à jour une formation d’un employé  </w:t>
      </w:r>
    </w:p>
    <w:p w:rsidR="005255D1" w:rsidRPr="005255D1" w:rsidRDefault="005255D1">
      <w:pPr>
        <w:pStyle w:val="Paragraphedeliste"/>
        <w:numPr>
          <w:ilvl w:val="0"/>
          <w:numId w:val="33"/>
        </w:numPr>
        <w:rPr>
          <w:rFonts w:ascii="Times New Roman" w:hAnsi="Times New Roman" w:cs="Times New Roman"/>
          <w:sz w:val="24"/>
          <w:szCs w:val="24"/>
        </w:rPr>
      </w:pPr>
      <w:r w:rsidRPr="005255D1">
        <w:rPr>
          <w:rFonts w:ascii="Times New Roman" w:hAnsi="Times New Roman" w:cs="Times New Roman"/>
          <w:sz w:val="24"/>
          <w:szCs w:val="24"/>
        </w:rPr>
        <w:t xml:space="preserve">Supprimer une formation d’un employé  </w:t>
      </w:r>
    </w:p>
    <w:p w:rsidR="005255D1" w:rsidRPr="005255D1" w:rsidRDefault="005255D1" w:rsidP="005255D1">
      <w:pPr>
        <w:rPr>
          <w:rFonts w:ascii="Times New Roman" w:hAnsi="Times New Roman" w:cs="Times New Roman"/>
          <w:sz w:val="24"/>
          <w:szCs w:val="24"/>
        </w:rPr>
      </w:pPr>
      <w:r w:rsidRPr="005255D1">
        <w:rPr>
          <w:rFonts w:ascii="Times New Roman" w:hAnsi="Times New Roman" w:cs="Times New Roman"/>
          <w:sz w:val="24"/>
          <w:szCs w:val="24"/>
        </w:rPr>
        <w:t xml:space="preserve">La consultation des formations, permet l’administrateur de voir les formations auxquelles l’employé a assisté. Elle permet aussi à l’utilisateur simple de suivre ses formations.  </w:t>
      </w:r>
    </w:p>
    <w:p w:rsidR="005255D1" w:rsidRDefault="005255D1" w:rsidP="005255D1">
      <w:pPr>
        <w:rPr>
          <w:rFonts w:ascii="Times New Roman" w:hAnsi="Times New Roman" w:cs="Times New Roman"/>
          <w:sz w:val="24"/>
          <w:szCs w:val="24"/>
        </w:rPr>
      </w:pPr>
      <w:r w:rsidRPr="005255D1">
        <w:rPr>
          <w:rFonts w:ascii="Times New Roman" w:hAnsi="Times New Roman" w:cs="Times New Roman"/>
          <w:sz w:val="24"/>
          <w:szCs w:val="24"/>
        </w:rPr>
        <w:t xml:space="preserve">L’ajout d’une formation à un employé est fait par l’administrateur après la sélection d’un employé existant sur le système, et lui ajouter les informations nécessaires sur cette formation. La mise à jour des formations est une autre option offerte par le système, elle donne la main à l’administrateur de changer les données d’une formation à laquelle a participé l’employé. Il aura la main, aussi, de supprimer une formation ajoutée, précédemment, à un employé.   </w:t>
      </w:r>
    </w:p>
    <w:p w:rsidR="00AE2A58" w:rsidRPr="00C20E97" w:rsidRDefault="00AE2A58" w:rsidP="00D45576">
      <w:pPr>
        <w:rPr>
          <w:rFonts w:ascii="Times New Roman" w:hAnsi="Times New Roman" w:cs="Times New Roman"/>
          <w:color w:val="FF0000"/>
          <w:sz w:val="24"/>
          <w:szCs w:val="24"/>
        </w:rPr>
      </w:pPr>
    </w:p>
    <w:p w:rsidR="00D45576" w:rsidRPr="00D45576" w:rsidRDefault="00D45576">
      <w:pPr>
        <w:pStyle w:val="Paragraphedeliste"/>
        <w:numPr>
          <w:ilvl w:val="0"/>
          <w:numId w:val="34"/>
        </w:numPr>
        <w:rPr>
          <w:rFonts w:ascii="Times New Roman" w:hAnsi="Times New Roman" w:cs="Times New Roman"/>
          <w:b/>
          <w:bCs/>
          <w:sz w:val="24"/>
          <w:szCs w:val="24"/>
        </w:rPr>
      </w:pPr>
      <w:r w:rsidRPr="00D45576">
        <w:rPr>
          <w:rFonts w:ascii="Times New Roman" w:hAnsi="Times New Roman" w:cs="Times New Roman"/>
          <w:b/>
          <w:bCs/>
          <w:sz w:val="24"/>
          <w:szCs w:val="24"/>
        </w:rPr>
        <w:t xml:space="preserve">Module de </w:t>
      </w:r>
      <w:r w:rsidR="00AD2DBB" w:rsidRPr="003856ED">
        <w:rPr>
          <w:rFonts w:ascii="Times New Roman" w:hAnsi="Times New Roman" w:cs="Times New Roman"/>
          <w:b/>
          <w:bCs/>
          <w:sz w:val="24"/>
          <w:szCs w:val="24"/>
        </w:rPr>
        <w:t>Gestion</w:t>
      </w:r>
      <w:r w:rsidR="00AD2DBB" w:rsidRPr="00EC5B10">
        <w:rPr>
          <w:rFonts w:ascii="Times New Roman" w:hAnsi="Times New Roman" w:cs="Times New Roman"/>
          <w:sz w:val="24"/>
          <w:szCs w:val="24"/>
        </w:rPr>
        <w:t xml:space="preserve"> </w:t>
      </w:r>
      <w:r w:rsidRPr="00D45576">
        <w:rPr>
          <w:rFonts w:ascii="Times New Roman" w:hAnsi="Times New Roman" w:cs="Times New Roman"/>
          <w:b/>
          <w:bCs/>
          <w:sz w:val="24"/>
          <w:szCs w:val="24"/>
        </w:rPr>
        <w:t xml:space="preserve">des sanctions :  </w:t>
      </w:r>
    </w:p>
    <w:p w:rsidR="00D45576" w:rsidRPr="00D45576" w:rsidRDefault="00D45576" w:rsidP="00D45576">
      <w:pPr>
        <w:rPr>
          <w:rFonts w:ascii="Times New Roman" w:hAnsi="Times New Roman" w:cs="Times New Roman"/>
          <w:sz w:val="24"/>
          <w:szCs w:val="24"/>
        </w:rPr>
      </w:pPr>
      <w:r w:rsidRPr="00D45576">
        <w:rPr>
          <w:rFonts w:ascii="Times New Roman" w:hAnsi="Times New Roman" w:cs="Times New Roman"/>
          <w:sz w:val="24"/>
          <w:szCs w:val="24"/>
        </w:rPr>
        <w:lastRenderedPageBreak/>
        <w:t>Un employé peut être renvoyé au conseil de discipline et avoir une sanction. Pour traiter les informations concernant les sanctions des employés, le système doit permettre à ses</w:t>
      </w:r>
      <w:r>
        <w:rPr>
          <w:rFonts w:ascii="Times New Roman" w:hAnsi="Times New Roman" w:cs="Times New Roman"/>
          <w:sz w:val="24"/>
          <w:szCs w:val="24"/>
        </w:rPr>
        <w:t xml:space="preserve"> </w:t>
      </w:r>
      <w:r w:rsidRPr="00D45576">
        <w:rPr>
          <w:rFonts w:ascii="Times New Roman" w:hAnsi="Times New Roman" w:cs="Times New Roman"/>
          <w:sz w:val="24"/>
          <w:szCs w:val="24"/>
        </w:rPr>
        <w:t xml:space="preserve">utilisateurs de :  </w:t>
      </w:r>
    </w:p>
    <w:p w:rsidR="00D45576" w:rsidRPr="00D45576" w:rsidRDefault="00D45576">
      <w:pPr>
        <w:pStyle w:val="Paragraphedeliste"/>
        <w:numPr>
          <w:ilvl w:val="0"/>
          <w:numId w:val="35"/>
        </w:numPr>
        <w:rPr>
          <w:rFonts w:ascii="Times New Roman" w:hAnsi="Times New Roman" w:cs="Times New Roman"/>
          <w:sz w:val="24"/>
          <w:szCs w:val="24"/>
        </w:rPr>
      </w:pPr>
      <w:r w:rsidRPr="00D45576">
        <w:rPr>
          <w:rFonts w:ascii="Times New Roman" w:hAnsi="Times New Roman" w:cs="Times New Roman"/>
          <w:sz w:val="24"/>
          <w:szCs w:val="24"/>
        </w:rPr>
        <w:t xml:space="preserve">Consulter les sanctions  </w:t>
      </w:r>
    </w:p>
    <w:p w:rsidR="00D45576" w:rsidRPr="00D45576" w:rsidRDefault="00D45576">
      <w:pPr>
        <w:pStyle w:val="Paragraphedeliste"/>
        <w:numPr>
          <w:ilvl w:val="0"/>
          <w:numId w:val="35"/>
        </w:numPr>
        <w:rPr>
          <w:rFonts w:ascii="Times New Roman" w:hAnsi="Times New Roman" w:cs="Times New Roman"/>
          <w:sz w:val="24"/>
          <w:szCs w:val="24"/>
        </w:rPr>
      </w:pPr>
      <w:r w:rsidRPr="00D45576">
        <w:rPr>
          <w:rFonts w:ascii="Times New Roman" w:hAnsi="Times New Roman" w:cs="Times New Roman"/>
          <w:sz w:val="24"/>
          <w:szCs w:val="24"/>
        </w:rPr>
        <w:t xml:space="preserve">Ajouter une sanction à un employé  </w:t>
      </w:r>
    </w:p>
    <w:p w:rsidR="00D45576" w:rsidRPr="00D45576" w:rsidRDefault="00D45576">
      <w:pPr>
        <w:pStyle w:val="Paragraphedeliste"/>
        <w:numPr>
          <w:ilvl w:val="0"/>
          <w:numId w:val="35"/>
        </w:numPr>
        <w:rPr>
          <w:rFonts w:ascii="Times New Roman" w:hAnsi="Times New Roman" w:cs="Times New Roman"/>
          <w:sz w:val="24"/>
          <w:szCs w:val="24"/>
        </w:rPr>
      </w:pPr>
      <w:r w:rsidRPr="00D45576">
        <w:rPr>
          <w:rFonts w:ascii="Times New Roman" w:hAnsi="Times New Roman" w:cs="Times New Roman"/>
          <w:sz w:val="24"/>
          <w:szCs w:val="24"/>
        </w:rPr>
        <w:t xml:space="preserve">Mettre à jour une sanction d’un employé  </w:t>
      </w:r>
    </w:p>
    <w:p w:rsidR="00D45576" w:rsidRPr="00D45576" w:rsidRDefault="00D45576">
      <w:pPr>
        <w:pStyle w:val="Paragraphedeliste"/>
        <w:numPr>
          <w:ilvl w:val="0"/>
          <w:numId w:val="35"/>
        </w:numPr>
        <w:rPr>
          <w:rFonts w:ascii="Times New Roman" w:hAnsi="Times New Roman" w:cs="Times New Roman"/>
          <w:sz w:val="24"/>
          <w:szCs w:val="24"/>
        </w:rPr>
      </w:pPr>
      <w:r w:rsidRPr="00D45576">
        <w:rPr>
          <w:rFonts w:ascii="Times New Roman" w:hAnsi="Times New Roman" w:cs="Times New Roman"/>
          <w:sz w:val="24"/>
          <w:szCs w:val="24"/>
        </w:rPr>
        <w:t xml:space="preserve">Supprimer une sanction d’un employé  </w:t>
      </w:r>
    </w:p>
    <w:p w:rsidR="00D45576" w:rsidRPr="00D45576" w:rsidRDefault="00D45576" w:rsidP="00D45576">
      <w:pPr>
        <w:rPr>
          <w:rFonts w:ascii="Times New Roman" w:hAnsi="Times New Roman" w:cs="Times New Roman"/>
          <w:sz w:val="24"/>
          <w:szCs w:val="24"/>
        </w:rPr>
      </w:pPr>
      <w:r w:rsidRPr="00D45576">
        <w:rPr>
          <w:rFonts w:ascii="Times New Roman" w:hAnsi="Times New Roman" w:cs="Times New Roman"/>
          <w:sz w:val="24"/>
          <w:szCs w:val="24"/>
        </w:rPr>
        <w:t xml:space="preserve">L’administrateur du système aura la main de consulter tous les employés renvoyés au conseil de discipline. L’utilisateur simple peut consulter et suivre ses propres sanctions durant sa carrière professionnelle.  </w:t>
      </w:r>
    </w:p>
    <w:p w:rsidR="00D45576" w:rsidRDefault="00D45576" w:rsidP="00D45576">
      <w:pPr>
        <w:rPr>
          <w:rFonts w:ascii="Times New Roman" w:hAnsi="Times New Roman" w:cs="Times New Roman"/>
          <w:sz w:val="24"/>
          <w:szCs w:val="24"/>
        </w:rPr>
      </w:pPr>
      <w:r w:rsidRPr="00D45576">
        <w:rPr>
          <w:rFonts w:ascii="Times New Roman" w:hAnsi="Times New Roman" w:cs="Times New Roman"/>
          <w:sz w:val="24"/>
          <w:szCs w:val="24"/>
        </w:rPr>
        <w:t xml:space="preserve">Le système doit donner la main à l’administrateur pour ajouter une sanction d’un employé et ceci, en sélectionnant l’employé souhaité et après il ajoute les informations décrivant la sanction résultante de la réunion pour le conseil de discipline.  </w:t>
      </w:r>
    </w:p>
    <w:p w:rsidR="00D45576" w:rsidRPr="00D45576" w:rsidRDefault="00D45576" w:rsidP="00D45576">
      <w:pPr>
        <w:rPr>
          <w:rFonts w:ascii="Times New Roman" w:hAnsi="Times New Roman" w:cs="Times New Roman"/>
          <w:sz w:val="24"/>
          <w:szCs w:val="24"/>
        </w:rPr>
      </w:pPr>
      <w:r w:rsidRPr="00D45576">
        <w:rPr>
          <w:rFonts w:ascii="Times New Roman" w:hAnsi="Times New Roman" w:cs="Times New Roman"/>
          <w:sz w:val="24"/>
          <w:szCs w:val="24"/>
        </w:rPr>
        <w:t xml:space="preserve">L’administrateur peut aussi mettre à jours les informations d’une sanction d’un employé, existante sur le système. Il pourra aussi supprimer une sanction d’un employé définie précédemment.  </w:t>
      </w:r>
    </w:p>
    <w:p w:rsidR="00D45576" w:rsidRPr="00AE2A58" w:rsidRDefault="00D45576" w:rsidP="00D91268">
      <w:pPr>
        <w:rPr>
          <w:rFonts w:ascii="Times New Roman" w:hAnsi="Times New Roman" w:cs="Times New Roman"/>
          <w:color w:val="FF0000"/>
          <w:sz w:val="24"/>
          <w:szCs w:val="24"/>
        </w:rPr>
      </w:pPr>
    </w:p>
    <w:p w:rsidR="00FE5F5B" w:rsidRDefault="00DA7CB1" w:rsidP="00FE5F5B">
      <w:pPr>
        <w:ind w:left="720" w:hanging="36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SPECIFICATION NON</w:t>
      </w:r>
      <w:r w:rsidR="004654CB">
        <w:rPr>
          <w:rFonts w:ascii="Times New Roman" w:hAnsi="Times New Roman" w:cs="Times New Roman"/>
          <w:b/>
          <w:bCs/>
          <w:sz w:val="24"/>
          <w:szCs w:val="24"/>
          <w:u w:val="single"/>
        </w:rPr>
        <w:t xml:space="preserve"> FONCTIONNEL</w:t>
      </w:r>
      <w:r w:rsidR="00FE5F5B">
        <w:rPr>
          <w:rFonts w:ascii="Times New Roman" w:hAnsi="Times New Roman" w:cs="Times New Roman"/>
          <w:b/>
          <w:bCs/>
          <w:sz w:val="24"/>
          <w:szCs w:val="24"/>
          <w:u w:val="single"/>
        </w:rPr>
        <w:t xml:space="preserve"> </w:t>
      </w:r>
    </w:p>
    <w:p w:rsidR="00DA7CB1" w:rsidRPr="00DA7CB1" w:rsidRDefault="00DA7CB1" w:rsidP="00DA7CB1">
      <w:pPr>
        <w:pStyle w:val="Sansinterligne"/>
        <w:ind w:firstLine="360"/>
        <w:jc w:val="both"/>
        <w:rPr>
          <w:rFonts w:ascii="Times New Roman" w:hAnsi="Times New Roman" w:cs="Times New Roman"/>
          <w:sz w:val="24"/>
          <w:szCs w:val="24"/>
        </w:rPr>
      </w:pPr>
      <w:r w:rsidRPr="00DA7CB1">
        <w:rPr>
          <w:rFonts w:ascii="Times New Roman" w:hAnsi="Times New Roman" w:cs="Times New Roman"/>
          <w:sz w:val="24"/>
          <w:szCs w:val="24"/>
        </w:rPr>
        <w:t>Cette identification des besoins non fonctionnels définie les fonctionnalités offertes par le système aux utilisateurs indépendamment des besoins déclarés dans le cahier des charges</w:t>
      </w:r>
      <w:r w:rsidRPr="00DA7CB1">
        <w:rPr>
          <w:rFonts w:ascii="Times New Roman" w:hAnsi="Times New Roman" w:cs="Times New Roman"/>
          <w:sz w:val="24"/>
          <w:szCs w:val="24"/>
        </w:rPr>
        <w:t xml:space="preserve"> </w:t>
      </w:r>
      <w:r w:rsidRPr="00DA7CB1">
        <w:rPr>
          <w:rFonts w:ascii="Times New Roman" w:hAnsi="Times New Roman" w:cs="Times New Roman"/>
          <w:sz w:val="24"/>
          <w:szCs w:val="24"/>
        </w:rPr>
        <w:t>afin d’améliorer l’environnement du travail.   Parmi les besoins techniques on peut citer ;</w:t>
      </w:r>
    </w:p>
    <w:p w:rsidR="00DA7CB1" w:rsidRPr="00DA7CB1" w:rsidRDefault="00DA7CB1" w:rsidP="00DA7CB1">
      <w:pPr>
        <w:pStyle w:val="Sansinterligne"/>
      </w:pPr>
    </w:p>
    <w:p w:rsidR="00DA7CB1" w:rsidRDefault="00DA7CB1" w:rsidP="00DA7CB1">
      <w:pPr>
        <w:pStyle w:val="Sansinterligne"/>
        <w:rPr>
          <w:rFonts w:ascii="Times New Roman" w:hAnsi="Times New Roman" w:cs="Times New Roman"/>
          <w:sz w:val="24"/>
          <w:szCs w:val="24"/>
        </w:rPr>
      </w:pPr>
      <w:r w:rsidRPr="00DA7CB1">
        <w:rPr>
          <w:rFonts w:ascii="Times New Roman" w:hAnsi="Times New Roman" w:cs="Times New Roman"/>
          <w:sz w:val="24"/>
          <w:szCs w:val="24"/>
        </w:rPr>
        <w:t xml:space="preserve">• </w:t>
      </w:r>
      <w:r w:rsidRPr="00DA7CB1">
        <w:rPr>
          <w:rFonts w:ascii="Times New Roman" w:hAnsi="Times New Roman" w:cs="Times New Roman"/>
          <w:b/>
          <w:bCs/>
          <w:sz w:val="24"/>
          <w:szCs w:val="24"/>
        </w:rPr>
        <w:t>L’ergonomie :</w:t>
      </w:r>
      <w:r w:rsidRPr="00DA7CB1">
        <w:rPr>
          <w:rFonts w:ascii="Times New Roman" w:hAnsi="Times New Roman" w:cs="Times New Roman"/>
          <w:sz w:val="24"/>
          <w:szCs w:val="24"/>
        </w:rPr>
        <w:t xml:space="preserve">   </w:t>
      </w:r>
    </w:p>
    <w:p w:rsidR="00DA7CB1" w:rsidRPr="00DA7CB1" w:rsidRDefault="00DA7CB1" w:rsidP="00DA7CB1">
      <w:pPr>
        <w:pStyle w:val="Sansinterligne"/>
        <w:rPr>
          <w:rFonts w:ascii="Times New Roman" w:hAnsi="Times New Roman" w:cs="Times New Roman"/>
          <w:sz w:val="24"/>
          <w:szCs w:val="24"/>
        </w:rPr>
      </w:pPr>
    </w:p>
    <w:p w:rsidR="00DA7CB1" w:rsidRPr="00DA7CB1" w:rsidRDefault="00DA7CB1" w:rsidP="00DA7CB1">
      <w:pPr>
        <w:pStyle w:val="Sansinterligne"/>
        <w:rPr>
          <w:rFonts w:ascii="Times New Roman" w:hAnsi="Times New Roman" w:cs="Times New Roman"/>
          <w:sz w:val="24"/>
          <w:szCs w:val="24"/>
        </w:rPr>
      </w:pPr>
      <w:r w:rsidRPr="00DA7CB1">
        <w:rPr>
          <w:rFonts w:ascii="Times New Roman" w:hAnsi="Times New Roman" w:cs="Times New Roman"/>
          <w:sz w:val="24"/>
          <w:szCs w:val="24"/>
        </w:rPr>
        <w:t xml:space="preserve"> On parle de l’efficacité du système à réaliser ; il doit répondre aux attentes des utilisateurs tout en fournissant des Interfaces Homme-Machine bien structurée et bien organisées afin de faciliter l’utilisation du système.  </w:t>
      </w:r>
    </w:p>
    <w:p w:rsidR="00DA7CB1" w:rsidRPr="00DA7CB1" w:rsidRDefault="00DA7CB1" w:rsidP="00DA7CB1">
      <w:pPr>
        <w:pStyle w:val="Sansinterligne"/>
        <w:rPr>
          <w:rFonts w:ascii="Times New Roman" w:hAnsi="Times New Roman" w:cs="Times New Roman"/>
          <w:sz w:val="24"/>
          <w:szCs w:val="24"/>
        </w:rPr>
      </w:pPr>
    </w:p>
    <w:p w:rsidR="00DA7CB1" w:rsidRDefault="00DA7CB1" w:rsidP="00DA7CB1">
      <w:pPr>
        <w:pStyle w:val="Sansinterligne"/>
        <w:rPr>
          <w:rFonts w:ascii="Times New Roman" w:hAnsi="Times New Roman" w:cs="Times New Roman"/>
          <w:b/>
          <w:bCs/>
          <w:sz w:val="24"/>
          <w:szCs w:val="24"/>
        </w:rPr>
      </w:pPr>
      <w:r w:rsidRPr="00DA7CB1">
        <w:rPr>
          <w:rFonts w:ascii="Times New Roman" w:hAnsi="Times New Roman" w:cs="Times New Roman"/>
          <w:b/>
          <w:bCs/>
          <w:sz w:val="24"/>
          <w:szCs w:val="24"/>
        </w:rPr>
        <w:t xml:space="preserve">• La performance : </w:t>
      </w:r>
    </w:p>
    <w:p w:rsidR="00DA7CB1" w:rsidRPr="00DA7CB1" w:rsidRDefault="00DA7CB1" w:rsidP="00DA7CB1">
      <w:pPr>
        <w:pStyle w:val="Sansinterligne"/>
        <w:rPr>
          <w:rFonts w:ascii="Times New Roman" w:hAnsi="Times New Roman" w:cs="Times New Roman"/>
          <w:b/>
          <w:bCs/>
          <w:sz w:val="24"/>
          <w:szCs w:val="24"/>
        </w:rPr>
      </w:pPr>
      <w:r w:rsidRPr="00DA7CB1">
        <w:rPr>
          <w:rFonts w:ascii="Times New Roman" w:hAnsi="Times New Roman" w:cs="Times New Roman"/>
          <w:b/>
          <w:bCs/>
          <w:sz w:val="24"/>
          <w:szCs w:val="24"/>
        </w:rPr>
        <w:t xml:space="preserve"> </w:t>
      </w:r>
    </w:p>
    <w:p w:rsidR="00DA7CB1" w:rsidRDefault="00DA7CB1" w:rsidP="00DA7CB1">
      <w:pPr>
        <w:pStyle w:val="Sansinterligne"/>
        <w:rPr>
          <w:rFonts w:ascii="Times New Roman" w:hAnsi="Times New Roman" w:cs="Times New Roman"/>
          <w:sz w:val="24"/>
          <w:szCs w:val="24"/>
        </w:rPr>
      </w:pPr>
      <w:r w:rsidRPr="00DA7CB1">
        <w:rPr>
          <w:rFonts w:ascii="Times New Roman" w:hAnsi="Times New Roman" w:cs="Times New Roman"/>
          <w:sz w:val="24"/>
          <w:szCs w:val="24"/>
        </w:rPr>
        <w:t xml:space="preserve"> La performance du système est décrite par le rapport entre la qualité des réponses rendu et le temps de réponse ; on parle généralement de la rapidité du système lors du traitement des flux de données ou lors de l’exécution.  </w:t>
      </w:r>
    </w:p>
    <w:p w:rsidR="00AE2A58" w:rsidRPr="00DA7CB1" w:rsidRDefault="00AE2A58" w:rsidP="00DA7CB1">
      <w:pPr>
        <w:pStyle w:val="Sansinterligne"/>
        <w:rPr>
          <w:rFonts w:ascii="Times New Roman" w:hAnsi="Times New Roman" w:cs="Times New Roman"/>
          <w:sz w:val="24"/>
          <w:szCs w:val="24"/>
        </w:rPr>
      </w:pPr>
    </w:p>
    <w:p w:rsidR="00DA7CB1" w:rsidRPr="00DA7CB1" w:rsidRDefault="00DA7CB1" w:rsidP="00DA7CB1">
      <w:pPr>
        <w:pStyle w:val="Sansinterligne"/>
        <w:rPr>
          <w:rFonts w:ascii="Times New Roman" w:hAnsi="Times New Roman" w:cs="Times New Roman"/>
          <w:sz w:val="24"/>
          <w:szCs w:val="24"/>
        </w:rPr>
      </w:pPr>
    </w:p>
    <w:p w:rsidR="00DA7CB1" w:rsidRDefault="00DA7CB1" w:rsidP="00DA7CB1">
      <w:pPr>
        <w:pStyle w:val="Sansinterligne"/>
        <w:rPr>
          <w:rFonts w:ascii="Times New Roman" w:hAnsi="Times New Roman" w:cs="Times New Roman"/>
          <w:b/>
          <w:bCs/>
          <w:sz w:val="24"/>
          <w:szCs w:val="24"/>
        </w:rPr>
      </w:pPr>
      <w:r w:rsidRPr="00DA7CB1">
        <w:rPr>
          <w:rFonts w:ascii="Times New Roman" w:hAnsi="Times New Roman" w:cs="Times New Roman"/>
          <w:b/>
          <w:bCs/>
          <w:sz w:val="24"/>
          <w:szCs w:val="24"/>
        </w:rPr>
        <w:t xml:space="preserve">• La compatibilité :  </w:t>
      </w:r>
    </w:p>
    <w:p w:rsidR="00DA7CB1" w:rsidRPr="00DA7CB1" w:rsidRDefault="00DA7CB1" w:rsidP="00DA7CB1">
      <w:pPr>
        <w:pStyle w:val="Sansinterligne"/>
        <w:rPr>
          <w:rFonts w:ascii="Times New Roman" w:hAnsi="Times New Roman" w:cs="Times New Roman"/>
          <w:b/>
          <w:bCs/>
          <w:sz w:val="24"/>
          <w:szCs w:val="24"/>
        </w:rPr>
      </w:pPr>
    </w:p>
    <w:p w:rsidR="00DA7CB1" w:rsidRPr="00DA7CB1" w:rsidRDefault="00DA7CB1" w:rsidP="00DA7CB1">
      <w:pPr>
        <w:pStyle w:val="Sansinterligne"/>
        <w:rPr>
          <w:rFonts w:ascii="Times New Roman" w:hAnsi="Times New Roman" w:cs="Times New Roman"/>
          <w:sz w:val="24"/>
          <w:szCs w:val="24"/>
        </w:rPr>
      </w:pPr>
      <w:r w:rsidRPr="00DA7CB1">
        <w:rPr>
          <w:rFonts w:ascii="Times New Roman" w:hAnsi="Times New Roman" w:cs="Times New Roman"/>
          <w:sz w:val="24"/>
          <w:szCs w:val="24"/>
        </w:rPr>
        <w:t xml:space="preserve"> Le système à réaliser doit être compatible avec l’environnement du travail où on va l’exécuter ; généralement on parle de la réalisation d’un système standard compatible avec les navigateurs existants (Google Chrome, Mozilla Firefox, Opera, …).  </w:t>
      </w:r>
    </w:p>
    <w:p w:rsidR="00DA7CB1" w:rsidRPr="00DA7CB1" w:rsidRDefault="00DA7CB1" w:rsidP="00DA7CB1">
      <w:pPr>
        <w:pStyle w:val="Sansinterligne"/>
        <w:rPr>
          <w:rFonts w:ascii="Times New Roman" w:hAnsi="Times New Roman" w:cs="Times New Roman"/>
          <w:sz w:val="24"/>
          <w:szCs w:val="24"/>
        </w:rPr>
      </w:pPr>
    </w:p>
    <w:p w:rsidR="00DA7CB1" w:rsidRDefault="00DA7CB1" w:rsidP="00DA7CB1">
      <w:pPr>
        <w:pStyle w:val="Sansinterligne"/>
        <w:rPr>
          <w:rFonts w:ascii="Times New Roman" w:hAnsi="Times New Roman" w:cs="Times New Roman"/>
          <w:b/>
          <w:bCs/>
          <w:sz w:val="24"/>
          <w:szCs w:val="24"/>
        </w:rPr>
      </w:pPr>
      <w:r w:rsidRPr="00DA7CB1">
        <w:rPr>
          <w:rFonts w:ascii="Times New Roman" w:hAnsi="Times New Roman" w:cs="Times New Roman"/>
          <w:b/>
          <w:bCs/>
          <w:sz w:val="24"/>
          <w:szCs w:val="24"/>
        </w:rPr>
        <w:t xml:space="preserve">• La modularité :  </w:t>
      </w:r>
    </w:p>
    <w:p w:rsidR="00DA7CB1" w:rsidRPr="00DA7CB1" w:rsidRDefault="00DA7CB1" w:rsidP="00DA7CB1">
      <w:pPr>
        <w:pStyle w:val="Sansinterligne"/>
        <w:rPr>
          <w:rFonts w:ascii="Times New Roman" w:hAnsi="Times New Roman" w:cs="Times New Roman"/>
          <w:b/>
          <w:bCs/>
          <w:sz w:val="24"/>
          <w:szCs w:val="24"/>
        </w:rPr>
      </w:pPr>
    </w:p>
    <w:p w:rsidR="00DA7CB1" w:rsidRPr="00DA7CB1" w:rsidRDefault="00DA7CB1" w:rsidP="00DA7CB1">
      <w:pPr>
        <w:pStyle w:val="Sansinterligne"/>
        <w:rPr>
          <w:rFonts w:ascii="Times New Roman" w:hAnsi="Times New Roman" w:cs="Times New Roman"/>
          <w:sz w:val="24"/>
          <w:szCs w:val="24"/>
        </w:rPr>
      </w:pPr>
      <w:r w:rsidRPr="00DA7CB1">
        <w:rPr>
          <w:rFonts w:ascii="Times New Roman" w:hAnsi="Times New Roman" w:cs="Times New Roman"/>
          <w:sz w:val="24"/>
          <w:szCs w:val="24"/>
        </w:rPr>
        <w:lastRenderedPageBreak/>
        <w:t xml:space="preserve"> Le système doit être décomposé en modules (qui sont déterminés dans la partie des besoins fonctionnel), cette décomposition facilite la gestion des différentes parties du système ; chaque partie peut être réalisée et testée d’une manière indépendante.  </w:t>
      </w:r>
    </w:p>
    <w:p w:rsidR="00DA7CB1" w:rsidRPr="00DA7CB1" w:rsidRDefault="00DA7CB1" w:rsidP="00DA7CB1">
      <w:pPr>
        <w:pStyle w:val="Sansinterligne"/>
        <w:rPr>
          <w:rFonts w:ascii="Times New Roman" w:hAnsi="Times New Roman" w:cs="Times New Roman"/>
          <w:sz w:val="24"/>
          <w:szCs w:val="24"/>
        </w:rPr>
      </w:pPr>
    </w:p>
    <w:p w:rsidR="00DA7CB1" w:rsidRDefault="00DA7CB1" w:rsidP="00DA7CB1">
      <w:pPr>
        <w:pStyle w:val="Sansinterligne"/>
        <w:rPr>
          <w:rFonts w:ascii="Times New Roman" w:hAnsi="Times New Roman" w:cs="Times New Roman"/>
          <w:b/>
          <w:bCs/>
          <w:sz w:val="24"/>
          <w:szCs w:val="24"/>
        </w:rPr>
      </w:pPr>
      <w:r w:rsidRPr="00DA7CB1">
        <w:rPr>
          <w:rFonts w:ascii="Times New Roman" w:hAnsi="Times New Roman" w:cs="Times New Roman"/>
          <w:b/>
          <w:bCs/>
          <w:sz w:val="24"/>
          <w:szCs w:val="24"/>
        </w:rPr>
        <w:t xml:space="preserve">• La sécurité :  </w:t>
      </w:r>
    </w:p>
    <w:p w:rsidR="00DA7CB1" w:rsidRPr="00DA7CB1" w:rsidRDefault="00DA7CB1" w:rsidP="00DA7CB1">
      <w:pPr>
        <w:pStyle w:val="Sansinterligne"/>
        <w:rPr>
          <w:rFonts w:ascii="Times New Roman" w:hAnsi="Times New Roman" w:cs="Times New Roman"/>
          <w:b/>
          <w:bCs/>
          <w:sz w:val="24"/>
          <w:szCs w:val="24"/>
        </w:rPr>
      </w:pPr>
    </w:p>
    <w:p w:rsidR="00DA7CB1" w:rsidRPr="00DA7CB1" w:rsidRDefault="00DA7CB1" w:rsidP="00DA7CB1">
      <w:pPr>
        <w:pStyle w:val="Sansinterligne"/>
        <w:rPr>
          <w:rFonts w:ascii="Times New Roman" w:hAnsi="Times New Roman" w:cs="Times New Roman"/>
          <w:sz w:val="24"/>
          <w:szCs w:val="24"/>
        </w:rPr>
      </w:pPr>
      <w:r w:rsidRPr="00DA7CB1">
        <w:rPr>
          <w:rFonts w:ascii="Times New Roman" w:hAnsi="Times New Roman" w:cs="Times New Roman"/>
          <w:sz w:val="24"/>
          <w:szCs w:val="24"/>
        </w:rPr>
        <w:t xml:space="preserve"> Le système doit fournir le niveau de sécurité souhaité ; et ceci au niveau d’accès compte personnel ou lors du traitement des données, et ce en garantissant la confidentialité et l’intégrité des informations existant dans le système.  </w:t>
      </w:r>
    </w:p>
    <w:p w:rsidR="00DA7CB1" w:rsidRPr="00DA7CB1" w:rsidRDefault="00DA7CB1" w:rsidP="00DA7CB1">
      <w:pPr>
        <w:pStyle w:val="Sansinterligne"/>
        <w:rPr>
          <w:rFonts w:ascii="Times New Roman" w:hAnsi="Times New Roman" w:cs="Times New Roman"/>
          <w:sz w:val="24"/>
          <w:szCs w:val="24"/>
        </w:rPr>
      </w:pPr>
    </w:p>
    <w:p w:rsidR="00DA7CB1" w:rsidRDefault="00DA7CB1" w:rsidP="00DA7CB1">
      <w:pPr>
        <w:pStyle w:val="Sansinterligne"/>
        <w:rPr>
          <w:rFonts w:ascii="Times New Roman" w:hAnsi="Times New Roman" w:cs="Times New Roman"/>
          <w:b/>
          <w:bCs/>
          <w:sz w:val="24"/>
          <w:szCs w:val="24"/>
        </w:rPr>
      </w:pPr>
      <w:r w:rsidRPr="00DA7CB1">
        <w:rPr>
          <w:rFonts w:ascii="Times New Roman" w:hAnsi="Times New Roman" w:cs="Times New Roman"/>
          <w:b/>
          <w:bCs/>
          <w:sz w:val="24"/>
          <w:szCs w:val="24"/>
        </w:rPr>
        <w:t xml:space="preserve">• La gestion des erreurs : </w:t>
      </w:r>
    </w:p>
    <w:p w:rsidR="00DA7CB1" w:rsidRPr="00DA7CB1" w:rsidRDefault="00DA7CB1" w:rsidP="00DA7CB1">
      <w:pPr>
        <w:pStyle w:val="Sansinterligne"/>
        <w:rPr>
          <w:rFonts w:ascii="Times New Roman" w:hAnsi="Times New Roman" w:cs="Times New Roman"/>
          <w:b/>
          <w:bCs/>
          <w:sz w:val="24"/>
          <w:szCs w:val="24"/>
        </w:rPr>
      </w:pPr>
      <w:r w:rsidRPr="00DA7CB1">
        <w:rPr>
          <w:rFonts w:ascii="Times New Roman" w:hAnsi="Times New Roman" w:cs="Times New Roman"/>
          <w:b/>
          <w:bCs/>
          <w:sz w:val="24"/>
          <w:szCs w:val="24"/>
        </w:rPr>
        <w:t xml:space="preserve"> </w:t>
      </w:r>
    </w:p>
    <w:p w:rsidR="006C0D30" w:rsidRDefault="00DA7CB1" w:rsidP="00DA7CB1">
      <w:pPr>
        <w:pStyle w:val="Sansinterligne"/>
        <w:rPr>
          <w:rFonts w:ascii="Times New Roman" w:hAnsi="Times New Roman" w:cs="Times New Roman"/>
          <w:sz w:val="24"/>
          <w:szCs w:val="24"/>
        </w:rPr>
      </w:pPr>
      <w:r w:rsidRPr="00DA7CB1">
        <w:rPr>
          <w:rFonts w:ascii="Times New Roman" w:hAnsi="Times New Roman" w:cs="Times New Roman"/>
          <w:sz w:val="24"/>
          <w:szCs w:val="24"/>
        </w:rPr>
        <w:t xml:space="preserve">Le système doit posséder un niveau acceptable de contrôle des données, et ceci pour éviter l’insertion des informations erronées qui peuvent toucher à la stabilité de fonctionnement du </w:t>
      </w:r>
    </w:p>
    <w:p w:rsidR="004654CB" w:rsidRPr="00DA7CB1" w:rsidRDefault="006C0D30" w:rsidP="00DA7CB1">
      <w:pPr>
        <w:pStyle w:val="Sansinterligne"/>
        <w:rPr>
          <w:rFonts w:ascii="Times New Roman" w:hAnsi="Times New Roman" w:cs="Times New Roman"/>
          <w:sz w:val="24"/>
          <w:szCs w:val="24"/>
        </w:rPr>
      </w:pPr>
      <w:r w:rsidRPr="00DA7CB1">
        <w:rPr>
          <w:rFonts w:ascii="Times New Roman" w:hAnsi="Times New Roman" w:cs="Times New Roman"/>
          <w:sz w:val="24"/>
          <w:szCs w:val="24"/>
        </w:rPr>
        <w:t>Système</w:t>
      </w:r>
      <w:r w:rsidR="00DA7CB1" w:rsidRPr="00DA7CB1">
        <w:rPr>
          <w:rFonts w:ascii="Times New Roman" w:hAnsi="Times New Roman" w:cs="Times New Roman"/>
          <w:sz w:val="24"/>
          <w:szCs w:val="24"/>
        </w:rPr>
        <w:t xml:space="preserve">.  </w:t>
      </w:r>
    </w:p>
    <w:p w:rsidR="006C0D30" w:rsidRDefault="006C0D30" w:rsidP="004654CB">
      <w:pPr>
        <w:pStyle w:val="Paragraphedeliste"/>
        <w:ind w:left="1080"/>
        <w:jc w:val="center"/>
        <w:rPr>
          <w:rFonts w:ascii="Times New Roman" w:hAnsi="Times New Roman" w:cs="Times New Roman"/>
          <w:b/>
          <w:bCs/>
          <w:sz w:val="24"/>
          <w:szCs w:val="24"/>
          <w:u w:val="single"/>
        </w:rPr>
      </w:pPr>
    </w:p>
    <w:p w:rsidR="00FE5F5B" w:rsidRDefault="00FE5F5B" w:rsidP="008F0051">
      <w:pPr>
        <w:ind w:left="720" w:hanging="360"/>
        <w:jc w:val="center"/>
        <w:rPr>
          <w:rFonts w:ascii="Times New Roman" w:hAnsi="Times New Roman" w:cs="Times New Roman"/>
          <w:b/>
          <w:bCs/>
          <w:sz w:val="24"/>
          <w:szCs w:val="24"/>
          <w:u w:val="single"/>
        </w:rPr>
      </w:pPr>
    </w:p>
    <w:p w:rsidR="00157402" w:rsidRDefault="001D1194" w:rsidP="008F0051">
      <w:pPr>
        <w:ind w:left="720" w:hanging="360"/>
        <w:jc w:val="center"/>
        <w:rPr>
          <w:rFonts w:ascii="Times New Roman" w:hAnsi="Times New Roman" w:cs="Times New Roman"/>
          <w:b/>
          <w:bCs/>
          <w:sz w:val="24"/>
          <w:szCs w:val="24"/>
          <w:u w:val="single"/>
        </w:rPr>
      </w:pPr>
      <w:r w:rsidRPr="00005D6C">
        <w:rPr>
          <w:rFonts w:ascii="Times New Roman" w:hAnsi="Times New Roman" w:cs="Times New Roman"/>
          <w:b/>
          <w:bCs/>
          <w:sz w:val="24"/>
          <w:szCs w:val="24"/>
          <w:u w:val="single"/>
        </w:rPr>
        <w:t>ACTEURS DE L’APPLICATION</w:t>
      </w:r>
    </w:p>
    <w:p w:rsidR="00F00469" w:rsidRDefault="00F00469" w:rsidP="00F00469">
      <w:pPr>
        <w:ind w:left="720" w:hanging="360"/>
        <w:rPr>
          <w:rFonts w:ascii="Times New Roman" w:hAnsi="Times New Roman" w:cs="Times New Roman"/>
          <w:sz w:val="24"/>
          <w:szCs w:val="24"/>
          <w:u w:val="single"/>
        </w:rPr>
      </w:pPr>
    </w:p>
    <w:p w:rsidR="00F00469" w:rsidRPr="00F00469" w:rsidRDefault="00F00469" w:rsidP="00F00469">
      <w:pPr>
        <w:ind w:left="720" w:hanging="360"/>
        <w:rPr>
          <w:rFonts w:ascii="Times New Roman" w:hAnsi="Times New Roman" w:cs="Times New Roman"/>
          <w:sz w:val="24"/>
          <w:szCs w:val="24"/>
        </w:rPr>
      </w:pPr>
      <w:r>
        <w:rPr>
          <w:rFonts w:ascii="Times New Roman" w:hAnsi="Times New Roman" w:cs="Times New Roman"/>
          <w:sz w:val="24"/>
          <w:szCs w:val="24"/>
        </w:rPr>
        <w:t>Notre application comporte un seul utilisateur mais avec plusieurs rôles différents qui sont :</w:t>
      </w:r>
    </w:p>
    <w:p w:rsidR="001D1194" w:rsidRPr="00F00469" w:rsidRDefault="001D1194" w:rsidP="00A41347">
      <w:pPr>
        <w:ind w:left="720" w:hanging="360"/>
        <w:rPr>
          <w:rFonts w:ascii="Times New Roman" w:hAnsi="Times New Roman" w:cs="Times New Roman"/>
          <w:sz w:val="24"/>
          <w:szCs w:val="24"/>
        </w:rPr>
      </w:pPr>
      <w:r w:rsidRPr="00F00469">
        <w:rPr>
          <w:rFonts w:ascii="Times New Roman" w:hAnsi="Times New Roman" w:cs="Times New Roman"/>
          <w:b/>
          <w:bCs/>
          <w:sz w:val="24"/>
          <w:szCs w:val="24"/>
        </w:rPr>
        <w:t>-Administrateur de l’application</w:t>
      </w:r>
      <w:r w:rsidR="00A41347" w:rsidRPr="00F00469">
        <w:rPr>
          <w:rFonts w:ascii="Times New Roman" w:hAnsi="Times New Roman" w:cs="Times New Roman"/>
          <w:b/>
          <w:bCs/>
          <w:sz w:val="24"/>
          <w:szCs w:val="24"/>
        </w:rPr>
        <w:t> </w:t>
      </w:r>
      <w:r w:rsidR="00A41347" w:rsidRPr="00F00469">
        <w:rPr>
          <w:rFonts w:ascii="Times New Roman" w:hAnsi="Times New Roman" w:cs="Times New Roman"/>
          <w:sz w:val="24"/>
          <w:szCs w:val="24"/>
        </w:rPr>
        <w:t>:</w:t>
      </w:r>
      <w:r w:rsidR="00A41347" w:rsidRPr="00F00469">
        <w:t xml:space="preserve"> </w:t>
      </w:r>
      <w:r w:rsidR="00A41347" w:rsidRPr="00F00469">
        <w:rPr>
          <w:rFonts w:ascii="Times New Roman" w:hAnsi="Times New Roman" w:cs="Times New Roman"/>
          <w:sz w:val="24"/>
          <w:szCs w:val="24"/>
        </w:rPr>
        <w:t>C’est la personne qui prend en charge la gestion des utilisateurs et l'administration de l'application, il est en mesure d'apporter de modifications nécessaires à l'application</w:t>
      </w:r>
    </w:p>
    <w:p w:rsidR="001D1194" w:rsidRPr="00F00469" w:rsidRDefault="001D1194" w:rsidP="00A41347">
      <w:pPr>
        <w:ind w:left="720" w:hanging="360"/>
        <w:rPr>
          <w:rFonts w:ascii="Times New Roman" w:hAnsi="Times New Roman" w:cs="Times New Roman"/>
          <w:sz w:val="24"/>
          <w:szCs w:val="24"/>
        </w:rPr>
      </w:pPr>
      <w:r w:rsidRPr="00F00469">
        <w:rPr>
          <w:rFonts w:ascii="Times New Roman" w:hAnsi="Times New Roman" w:cs="Times New Roman"/>
          <w:sz w:val="24"/>
          <w:szCs w:val="24"/>
        </w:rPr>
        <w:t>-</w:t>
      </w:r>
      <w:r w:rsidRPr="00F00469">
        <w:rPr>
          <w:rFonts w:ascii="Times New Roman" w:hAnsi="Times New Roman" w:cs="Times New Roman"/>
          <w:b/>
          <w:bCs/>
          <w:sz w:val="24"/>
          <w:szCs w:val="24"/>
        </w:rPr>
        <w:t>Directeur Générale</w:t>
      </w:r>
      <w:r w:rsidR="00A41347" w:rsidRPr="00F00469">
        <w:rPr>
          <w:rFonts w:ascii="Times New Roman" w:hAnsi="Times New Roman" w:cs="Times New Roman"/>
          <w:b/>
          <w:bCs/>
          <w:sz w:val="24"/>
          <w:szCs w:val="24"/>
        </w:rPr>
        <w:t xml:space="preserve"> : </w:t>
      </w:r>
      <w:r w:rsidR="00A41347" w:rsidRPr="00F00469">
        <w:rPr>
          <w:rFonts w:ascii="Times New Roman" w:hAnsi="Times New Roman" w:cs="Times New Roman"/>
          <w:sz w:val="24"/>
          <w:szCs w:val="24"/>
        </w:rPr>
        <w:t>C’est le manager, il a pour rôle principal la prise de décision à travers le tableau de bord d’aide à la décision.</w:t>
      </w:r>
    </w:p>
    <w:p w:rsidR="001D1194" w:rsidRPr="00F00469" w:rsidRDefault="001D1194" w:rsidP="00A41347">
      <w:pPr>
        <w:ind w:left="720" w:hanging="360"/>
        <w:rPr>
          <w:rFonts w:ascii="Times New Roman" w:hAnsi="Times New Roman" w:cs="Times New Roman"/>
          <w:sz w:val="24"/>
          <w:szCs w:val="24"/>
        </w:rPr>
      </w:pPr>
      <w:r w:rsidRPr="00F00469">
        <w:rPr>
          <w:rFonts w:ascii="Times New Roman" w:hAnsi="Times New Roman" w:cs="Times New Roman"/>
          <w:sz w:val="24"/>
          <w:szCs w:val="24"/>
        </w:rPr>
        <w:t>-</w:t>
      </w:r>
      <w:r w:rsidRPr="00F00469">
        <w:rPr>
          <w:rFonts w:ascii="Times New Roman" w:hAnsi="Times New Roman" w:cs="Times New Roman"/>
          <w:b/>
          <w:bCs/>
          <w:sz w:val="24"/>
          <w:szCs w:val="24"/>
        </w:rPr>
        <w:t>Responsable des ressources humaines</w:t>
      </w:r>
      <w:r w:rsidR="00A41347" w:rsidRPr="00F00469">
        <w:rPr>
          <w:rFonts w:ascii="Times New Roman" w:hAnsi="Times New Roman" w:cs="Times New Roman"/>
          <w:sz w:val="24"/>
          <w:szCs w:val="24"/>
        </w:rPr>
        <w:t xml:space="preserve"> il gère toutes les fonctions des ressources humaines, et manipulations des données RH des salariés.  </w:t>
      </w:r>
    </w:p>
    <w:p w:rsidR="007577BD" w:rsidRPr="00F00469" w:rsidRDefault="007577BD" w:rsidP="00A41347">
      <w:pPr>
        <w:ind w:left="720" w:hanging="360"/>
        <w:rPr>
          <w:rFonts w:ascii="Times New Roman" w:hAnsi="Times New Roman" w:cs="Times New Roman"/>
          <w:sz w:val="24"/>
          <w:szCs w:val="24"/>
        </w:rPr>
      </w:pPr>
      <w:r w:rsidRPr="00F00469">
        <w:rPr>
          <w:rFonts w:ascii="Times New Roman" w:hAnsi="Times New Roman" w:cs="Times New Roman"/>
          <w:b/>
          <w:bCs/>
          <w:sz w:val="24"/>
          <w:szCs w:val="24"/>
        </w:rPr>
        <w:t>-Les Employés</w:t>
      </w:r>
      <w:r w:rsidR="00A41347" w:rsidRPr="00F00469">
        <w:rPr>
          <w:rFonts w:ascii="Times New Roman" w:hAnsi="Times New Roman" w:cs="Times New Roman"/>
          <w:b/>
          <w:bCs/>
          <w:sz w:val="24"/>
          <w:szCs w:val="24"/>
        </w:rPr>
        <w:t xml:space="preserve"> : </w:t>
      </w:r>
      <w:r w:rsidR="00A41347" w:rsidRPr="00F00469">
        <w:rPr>
          <w:rFonts w:ascii="Times New Roman" w:hAnsi="Times New Roman" w:cs="Times New Roman"/>
          <w:sz w:val="24"/>
          <w:szCs w:val="24"/>
        </w:rPr>
        <w:t xml:space="preserve"> </w:t>
      </w:r>
      <w:r w:rsidR="00A41347" w:rsidRPr="00AE2A58">
        <w:rPr>
          <w:rFonts w:ascii="Times New Roman" w:hAnsi="Times New Roman" w:cs="Times New Roman"/>
          <w:color w:val="767171" w:themeColor="background2" w:themeShade="80"/>
          <w:sz w:val="24"/>
          <w:szCs w:val="24"/>
        </w:rPr>
        <w:t>son rôle est d’effectuer des demandes de permission et consulter les informations RH.</w:t>
      </w:r>
    </w:p>
    <w:p w:rsidR="00A61F32" w:rsidRPr="00A41347" w:rsidRDefault="00A61F32" w:rsidP="00A41347">
      <w:pPr>
        <w:ind w:left="720" w:hanging="360"/>
        <w:rPr>
          <w:rFonts w:ascii="Times New Roman" w:hAnsi="Times New Roman" w:cs="Times New Roman"/>
          <w:sz w:val="24"/>
          <w:szCs w:val="24"/>
        </w:rPr>
      </w:pPr>
    </w:p>
    <w:p w:rsidR="00C12CC3" w:rsidRDefault="00C12CC3" w:rsidP="000D06D9">
      <w:pPr>
        <w:ind w:left="720" w:hanging="360"/>
        <w:rPr>
          <w:rFonts w:ascii="Times New Roman" w:hAnsi="Times New Roman" w:cs="Times New Roman"/>
          <w:sz w:val="24"/>
          <w:szCs w:val="24"/>
        </w:rPr>
      </w:pPr>
    </w:p>
    <w:p w:rsidR="00AE2A58" w:rsidRDefault="00AE2A58" w:rsidP="000D06D9">
      <w:pPr>
        <w:ind w:left="720" w:hanging="360"/>
        <w:rPr>
          <w:rFonts w:ascii="Times New Roman" w:hAnsi="Times New Roman" w:cs="Times New Roman"/>
          <w:sz w:val="24"/>
          <w:szCs w:val="24"/>
        </w:rPr>
      </w:pPr>
    </w:p>
    <w:p w:rsidR="00AE2A58" w:rsidRDefault="00AE2A58" w:rsidP="000D06D9">
      <w:pPr>
        <w:ind w:left="720" w:hanging="360"/>
        <w:rPr>
          <w:rFonts w:ascii="Times New Roman" w:hAnsi="Times New Roman" w:cs="Times New Roman"/>
          <w:sz w:val="24"/>
          <w:szCs w:val="24"/>
        </w:rPr>
      </w:pPr>
    </w:p>
    <w:p w:rsidR="00FE5F5B" w:rsidRDefault="00FE5F5B" w:rsidP="000D06D9">
      <w:pPr>
        <w:ind w:left="720" w:hanging="360"/>
        <w:rPr>
          <w:rFonts w:ascii="Times New Roman" w:hAnsi="Times New Roman" w:cs="Times New Roman"/>
          <w:b/>
          <w:bCs/>
          <w:sz w:val="28"/>
          <w:szCs w:val="28"/>
          <w:u w:val="single"/>
        </w:rPr>
      </w:pPr>
      <w:r w:rsidRPr="00FE5F5B">
        <w:rPr>
          <w:rFonts w:ascii="Times New Roman" w:hAnsi="Times New Roman" w:cs="Times New Roman"/>
          <w:b/>
          <w:bCs/>
          <w:sz w:val="28"/>
          <w:szCs w:val="28"/>
          <w:u w:val="single"/>
        </w:rPr>
        <w:t>ROLES SPECIFIQUES DE</w:t>
      </w:r>
      <w:r w:rsidR="00897703">
        <w:rPr>
          <w:rFonts w:ascii="Times New Roman" w:hAnsi="Times New Roman" w:cs="Times New Roman"/>
          <w:b/>
          <w:bCs/>
          <w:sz w:val="28"/>
          <w:szCs w:val="28"/>
          <w:u w:val="single"/>
        </w:rPr>
        <w:t xml:space="preserve"> l’</w:t>
      </w:r>
      <w:r w:rsidRPr="00FE5F5B">
        <w:rPr>
          <w:rFonts w:ascii="Times New Roman" w:hAnsi="Times New Roman" w:cs="Times New Roman"/>
          <w:b/>
          <w:bCs/>
          <w:sz w:val="28"/>
          <w:szCs w:val="28"/>
          <w:u w:val="single"/>
        </w:rPr>
        <w:t>ACTEU</w:t>
      </w:r>
      <w:r w:rsidR="00D91268">
        <w:rPr>
          <w:rFonts w:ascii="Times New Roman" w:hAnsi="Times New Roman" w:cs="Times New Roman"/>
          <w:b/>
          <w:bCs/>
          <w:sz w:val="28"/>
          <w:szCs w:val="28"/>
          <w:u w:val="single"/>
        </w:rPr>
        <w:t>R</w:t>
      </w:r>
    </w:p>
    <w:p w:rsidR="00D91268" w:rsidRPr="00D91268" w:rsidRDefault="00DB5C3A" w:rsidP="000D06D9">
      <w:pPr>
        <w:ind w:left="720" w:hanging="360"/>
        <w:rPr>
          <w:rFonts w:ascii="Times New Roman" w:hAnsi="Times New Roman" w:cs="Times New Roman"/>
          <w:sz w:val="24"/>
          <w:szCs w:val="24"/>
        </w:rPr>
      </w:pPr>
      <w:r>
        <w:rPr>
          <w:rFonts w:ascii="Times New Roman" w:hAnsi="Times New Roman" w:cs="Times New Roman"/>
          <w:sz w:val="24"/>
          <w:szCs w:val="24"/>
        </w:rPr>
        <w:t>Ici</w:t>
      </w:r>
      <w:r w:rsidR="00D91268">
        <w:rPr>
          <w:rFonts w:ascii="Times New Roman" w:hAnsi="Times New Roman" w:cs="Times New Roman"/>
          <w:sz w:val="24"/>
          <w:szCs w:val="24"/>
        </w:rPr>
        <w:t xml:space="preserve"> nous spécifions ce que les différents rôles de l’application aurons le droit de faire</w:t>
      </w:r>
    </w:p>
    <w:p w:rsidR="00FE5F5B" w:rsidRPr="00B82920" w:rsidRDefault="00FE5F5B">
      <w:pPr>
        <w:pStyle w:val="Paragraphedeliste"/>
        <w:numPr>
          <w:ilvl w:val="0"/>
          <w:numId w:val="16"/>
        </w:numPr>
        <w:rPr>
          <w:rFonts w:ascii="Times New Roman" w:hAnsi="Times New Roman" w:cs="Times New Roman"/>
          <w:b/>
          <w:bCs/>
          <w:color w:val="FF0000"/>
          <w:sz w:val="24"/>
          <w:szCs w:val="24"/>
        </w:rPr>
      </w:pPr>
      <w:r w:rsidRPr="00B82920">
        <w:rPr>
          <w:rFonts w:ascii="Times New Roman" w:hAnsi="Times New Roman" w:cs="Times New Roman"/>
          <w:b/>
          <w:bCs/>
          <w:color w:val="FF0000"/>
          <w:sz w:val="24"/>
          <w:szCs w:val="24"/>
        </w:rPr>
        <w:t xml:space="preserve">Administrateur </w:t>
      </w:r>
      <w:r w:rsidR="00F918D1">
        <w:rPr>
          <w:rFonts w:ascii="Times New Roman" w:hAnsi="Times New Roman" w:cs="Times New Roman"/>
          <w:b/>
          <w:bCs/>
          <w:color w:val="FF0000"/>
          <w:sz w:val="24"/>
          <w:szCs w:val="24"/>
        </w:rPr>
        <w:t>système</w:t>
      </w:r>
      <w:r w:rsidRPr="00B82920">
        <w:rPr>
          <w:rFonts w:ascii="Times New Roman" w:hAnsi="Times New Roman" w:cs="Times New Roman"/>
          <w:b/>
          <w:bCs/>
          <w:color w:val="FF0000"/>
          <w:sz w:val="24"/>
          <w:szCs w:val="24"/>
        </w:rPr>
        <w:t> :</w:t>
      </w:r>
    </w:p>
    <w:p w:rsidR="00FE5F5B" w:rsidRPr="00FE5F5B" w:rsidRDefault="00FE5F5B">
      <w:pPr>
        <w:pStyle w:val="Paragraphedeliste"/>
        <w:numPr>
          <w:ilvl w:val="0"/>
          <w:numId w:val="15"/>
        </w:numPr>
        <w:rPr>
          <w:rFonts w:ascii="Times New Roman" w:hAnsi="Times New Roman" w:cs="Times New Roman"/>
          <w:sz w:val="24"/>
          <w:szCs w:val="24"/>
          <w:u w:val="single"/>
        </w:rPr>
      </w:pPr>
      <w:r>
        <w:rPr>
          <w:rFonts w:ascii="Times New Roman" w:hAnsi="Times New Roman" w:cs="Times New Roman"/>
          <w:sz w:val="24"/>
          <w:szCs w:val="24"/>
        </w:rPr>
        <w:t>Ajouter un utilisateur</w:t>
      </w:r>
    </w:p>
    <w:p w:rsidR="00FE5F5B" w:rsidRPr="00FE5F5B" w:rsidRDefault="00FE5F5B">
      <w:pPr>
        <w:pStyle w:val="Paragraphedeliste"/>
        <w:numPr>
          <w:ilvl w:val="0"/>
          <w:numId w:val="15"/>
        </w:numPr>
        <w:rPr>
          <w:rFonts w:ascii="Times New Roman" w:hAnsi="Times New Roman" w:cs="Times New Roman"/>
          <w:sz w:val="24"/>
          <w:szCs w:val="24"/>
          <w:u w:val="single"/>
        </w:rPr>
      </w:pPr>
      <w:r>
        <w:rPr>
          <w:rFonts w:ascii="Times New Roman" w:hAnsi="Times New Roman" w:cs="Times New Roman"/>
          <w:sz w:val="24"/>
          <w:szCs w:val="24"/>
        </w:rPr>
        <w:t>Supprimer un utilisateur</w:t>
      </w:r>
    </w:p>
    <w:p w:rsidR="00FE5F5B" w:rsidRPr="00FE5F5B" w:rsidRDefault="00FE5F5B">
      <w:pPr>
        <w:pStyle w:val="Paragraphedeliste"/>
        <w:numPr>
          <w:ilvl w:val="0"/>
          <w:numId w:val="15"/>
        </w:numPr>
        <w:rPr>
          <w:rFonts w:ascii="Times New Roman" w:hAnsi="Times New Roman" w:cs="Times New Roman"/>
          <w:sz w:val="24"/>
          <w:szCs w:val="24"/>
          <w:u w:val="single"/>
        </w:rPr>
      </w:pPr>
      <w:r>
        <w:rPr>
          <w:rFonts w:ascii="Times New Roman" w:hAnsi="Times New Roman" w:cs="Times New Roman"/>
          <w:sz w:val="24"/>
          <w:szCs w:val="24"/>
        </w:rPr>
        <w:lastRenderedPageBreak/>
        <w:t>Modifier un utilisateur</w:t>
      </w:r>
    </w:p>
    <w:p w:rsidR="00FE5F5B" w:rsidRPr="00FE5F5B" w:rsidRDefault="00FE5F5B">
      <w:pPr>
        <w:pStyle w:val="Paragraphedeliste"/>
        <w:numPr>
          <w:ilvl w:val="0"/>
          <w:numId w:val="15"/>
        </w:numPr>
        <w:rPr>
          <w:rFonts w:ascii="Times New Roman" w:hAnsi="Times New Roman" w:cs="Times New Roman"/>
          <w:sz w:val="24"/>
          <w:szCs w:val="24"/>
          <w:u w:val="single"/>
        </w:rPr>
      </w:pPr>
      <w:r>
        <w:rPr>
          <w:rFonts w:ascii="Times New Roman" w:hAnsi="Times New Roman" w:cs="Times New Roman"/>
          <w:sz w:val="24"/>
          <w:szCs w:val="24"/>
        </w:rPr>
        <w:t xml:space="preserve">Attribuer les droits d’accès </w:t>
      </w:r>
      <w:r w:rsidR="003916A3">
        <w:rPr>
          <w:rFonts w:ascii="Times New Roman" w:hAnsi="Times New Roman" w:cs="Times New Roman"/>
          <w:sz w:val="24"/>
          <w:szCs w:val="24"/>
        </w:rPr>
        <w:t>à</w:t>
      </w:r>
      <w:r>
        <w:rPr>
          <w:rFonts w:ascii="Times New Roman" w:hAnsi="Times New Roman" w:cs="Times New Roman"/>
          <w:sz w:val="24"/>
          <w:szCs w:val="24"/>
        </w:rPr>
        <w:t xml:space="preserve"> un utilisateur</w:t>
      </w:r>
    </w:p>
    <w:p w:rsidR="00FE5F5B" w:rsidRDefault="00FE5F5B" w:rsidP="00FE5F5B">
      <w:pPr>
        <w:rPr>
          <w:rFonts w:ascii="Times New Roman" w:hAnsi="Times New Roman" w:cs="Times New Roman"/>
          <w:sz w:val="24"/>
          <w:szCs w:val="24"/>
        </w:rPr>
      </w:pPr>
      <w:r>
        <w:rPr>
          <w:rFonts w:ascii="Times New Roman" w:hAnsi="Times New Roman" w:cs="Times New Roman"/>
          <w:sz w:val="24"/>
          <w:szCs w:val="24"/>
        </w:rPr>
        <w:t xml:space="preserve"> </w:t>
      </w:r>
    </w:p>
    <w:p w:rsidR="00FE5F5B" w:rsidRPr="00B82920" w:rsidRDefault="00FE5F5B">
      <w:pPr>
        <w:pStyle w:val="Paragraphedeliste"/>
        <w:numPr>
          <w:ilvl w:val="0"/>
          <w:numId w:val="16"/>
        </w:numPr>
        <w:rPr>
          <w:rFonts w:ascii="Times New Roman" w:hAnsi="Times New Roman" w:cs="Times New Roman"/>
          <w:b/>
          <w:bCs/>
          <w:color w:val="FF0000"/>
          <w:sz w:val="24"/>
          <w:szCs w:val="24"/>
        </w:rPr>
      </w:pPr>
      <w:r w:rsidRPr="00B82920">
        <w:rPr>
          <w:rFonts w:ascii="Times New Roman" w:hAnsi="Times New Roman" w:cs="Times New Roman"/>
          <w:b/>
          <w:bCs/>
          <w:color w:val="FF0000"/>
          <w:sz w:val="24"/>
          <w:szCs w:val="24"/>
        </w:rPr>
        <w:t>Directeur Générale</w:t>
      </w:r>
    </w:p>
    <w:p w:rsidR="00FE5F5B" w:rsidRDefault="00954F89">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 xml:space="preserve">Consultation </w:t>
      </w:r>
      <w:r w:rsidR="003916A3">
        <w:rPr>
          <w:rFonts w:ascii="Times New Roman" w:hAnsi="Times New Roman" w:cs="Times New Roman"/>
          <w:sz w:val="24"/>
          <w:szCs w:val="24"/>
        </w:rPr>
        <w:t xml:space="preserve">des </w:t>
      </w:r>
      <w:r>
        <w:rPr>
          <w:rFonts w:ascii="Times New Roman" w:hAnsi="Times New Roman" w:cs="Times New Roman"/>
          <w:sz w:val="24"/>
          <w:szCs w:val="24"/>
        </w:rPr>
        <w:t>tableau</w:t>
      </w:r>
      <w:r w:rsidR="003916A3">
        <w:rPr>
          <w:rFonts w:ascii="Times New Roman" w:hAnsi="Times New Roman" w:cs="Times New Roman"/>
          <w:sz w:val="24"/>
          <w:szCs w:val="24"/>
        </w:rPr>
        <w:t>x</w:t>
      </w:r>
      <w:r>
        <w:rPr>
          <w:rFonts w:ascii="Times New Roman" w:hAnsi="Times New Roman" w:cs="Times New Roman"/>
          <w:sz w:val="24"/>
          <w:szCs w:val="24"/>
        </w:rPr>
        <w:t xml:space="preserve"> de bord (nombre d’employer de l’entreprise, nombre d’employé en congés…)</w:t>
      </w:r>
    </w:p>
    <w:p w:rsidR="00B82920" w:rsidRPr="00B82920" w:rsidRDefault="00B82920" w:rsidP="00B82920">
      <w:pPr>
        <w:pStyle w:val="Paragraphedeliste"/>
        <w:ind w:left="1440"/>
        <w:rPr>
          <w:rFonts w:ascii="Times New Roman" w:hAnsi="Times New Roman" w:cs="Times New Roman"/>
          <w:b/>
          <w:bCs/>
          <w:color w:val="FF0000"/>
          <w:sz w:val="24"/>
          <w:szCs w:val="24"/>
        </w:rPr>
      </w:pPr>
    </w:p>
    <w:p w:rsidR="00954F89" w:rsidRPr="00B82920" w:rsidRDefault="00954F89">
      <w:pPr>
        <w:pStyle w:val="Paragraphedeliste"/>
        <w:numPr>
          <w:ilvl w:val="0"/>
          <w:numId w:val="18"/>
        </w:numPr>
        <w:rPr>
          <w:rFonts w:ascii="Times New Roman" w:hAnsi="Times New Roman" w:cs="Times New Roman"/>
          <w:b/>
          <w:bCs/>
          <w:color w:val="FF0000"/>
          <w:sz w:val="24"/>
          <w:szCs w:val="24"/>
        </w:rPr>
      </w:pPr>
      <w:r w:rsidRPr="00B82920">
        <w:rPr>
          <w:rFonts w:ascii="Times New Roman" w:hAnsi="Times New Roman" w:cs="Times New Roman"/>
          <w:b/>
          <w:bCs/>
          <w:color w:val="FF0000"/>
          <w:sz w:val="24"/>
          <w:szCs w:val="24"/>
        </w:rPr>
        <w:t>Responsable des ressources humaines</w:t>
      </w:r>
    </w:p>
    <w:p w:rsidR="00B82920" w:rsidRDefault="00B82920" w:rsidP="00B82920">
      <w:pPr>
        <w:pStyle w:val="Paragraphedeliste"/>
        <w:rPr>
          <w:rFonts w:ascii="Times New Roman" w:hAnsi="Times New Roman" w:cs="Times New Roman"/>
          <w:sz w:val="24"/>
          <w:szCs w:val="24"/>
        </w:rPr>
      </w:pPr>
    </w:p>
    <w:p w:rsidR="00954F89" w:rsidRPr="00B82920" w:rsidRDefault="00954F89" w:rsidP="00954F89">
      <w:pPr>
        <w:pStyle w:val="Paragraphedeliste"/>
        <w:rPr>
          <w:rFonts w:ascii="Times New Roman" w:hAnsi="Times New Roman" w:cs="Times New Roman"/>
          <w:b/>
          <w:bCs/>
          <w:sz w:val="24"/>
          <w:szCs w:val="24"/>
        </w:rPr>
      </w:pPr>
      <w:r w:rsidRPr="00B82920">
        <w:rPr>
          <w:rFonts w:ascii="Times New Roman" w:hAnsi="Times New Roman" w:cs="Times New Roman"/>
          <w:b/>
          <w:bCs/>
          <w:sz w:val="24"/>
          <w:szCs w:val="24"/>
        </w:rPr>
        <w:t>GESTION ADMINISTRATIVE</w:t>
      </w:r>
    </w:p>
    <w:p w:rsidR="00954F89" w:rsidRDefault="00954F89">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Ajout du personnel</w:t>
      </w:r>
    </w:p>
    <w:p w:rsidR="00954F89" w:rsidRPr="00005D6C" w:rsidRDefault="00954F89">
      <w:pPr>
        <w:pStyle w:val="Paragraphedeliste"/>
        <w:numPr>
          <w:ilvl w:val="0"/>
          <w:numId w:val="17"/>
        </w:numPr>
        <w:rPr>
          <w:rFonts w:ascii="Times New Roman" w:hAnsi="Times New Roman" w:cs="Times New Roman"/>
          <w:b/>
          <w:bCs/>
          <w:sz w:val="24"/>
          <w:szCs w:val="24"/>
        </w:rPr>
      </w:pPr>
      <w:r w:rsidRPr="00005D6C">
        <w:rPr>
          <w:rFonts w:ascii="Times New Roman" w:hAnsi="Times New Roman" w:cs="Times New Roman"/>
          <w:sz w:val="24"/>
          <w:szCs w:val="24"/>
        </w:rPr>
        <w:t>Suppression du personnel</w:t>
      </w:r>
    </w:p>
    <w:p w:rsidR="00954F89" w:rsidRPr="00FE5F5B" w:rsidRDefault="00954F89">
      <w:pPr>
        <w:pStyle w:val="Paragraphedeliste"/>
        <w:numPr>
          <w:ilvl w:val="0"/>
          <w:numId w:val="17"/>
        </w:numPr>
        <w:rPr>
          <w:rFonts w:ascii="Times New Roman" w:hAnsi="Times New Roman" w:cs="Times New Roman"/>
          <w:b/>
          <w:bCs/>
          <w:sz w:val="24"/>
          <w:szCs w:val="24"/>
        </w:rPr>
      </w:pPr>
      <w:r w:rsidRPr="00005D6C">
        <w:rPr>
          <w:rFonts w:ascii="Times New Roman" w:hAnsi="Times New Roman" w:cs="Times New Roman"/>
          <w:sz w:val="24"/>
          <w:szCs w:val="24"/>
        </w:rPr>
        <w:t>Modification des informations du personnel</w:t>
      </w:r>
    </w:p>
    <w:p w:rsidR="00954F89" w:rsidRPr="00FE5F5B" w:rsidRDefault="00954F89">
      <w:pPr>
        <w:pStyle w:val="Paragraphedeliste"/>
        <w:numPr>
          <w:ilvl w:val="0"/>
          <w:numId w:val="17"/>
        </w:numPr>
        <w:rPr>
          <w:rFonts w:ascii="Times New Roman" w:hAnsi="Times New Roman" w:cs="Times New Roman"/>
          <w:b/>
          <w:bCs/>
          <w:sz w:val="24"/>
          <w:szCs w:val="24"/>
        </w:rPr>
      </w:pPr>
      <w:r>
        <w:rPr>
          <w:rFonts w:ascii="Times New Roman" w:hAnsi="Times New Roman" w:cs="Times New Roman"/>
          <w:sz w:val="24"/>
          <w:szCs w:val="24"/>
        </w:rPr>
        <w:t>Afficher la liste des employés</w:t>
      </w:r>
    </w:p>
    <w:p w:rsidR="00954F89" w:rsidRPr="008F0051" w:rsidRDefault="00954F89">
      <w:pPr>
        <w:pStyle w:val="Paragraphedeliste"/>
        <w:numPr>
          <w:ilvl w:val="0"/>
          <w:numId w:val="17"/>
        </w:numPr>
        <w:rPr>
          <w:rFonts w:ascii="Times New Roman" w:hAnsi="Times New Roman" w:cs="Times New Roman"/>
          <w:b/>
          <w:bCs/>
          <w:sz w:val="24"/>
          <w:szCs w:val="24"/>
        </w:rPr>
      </w:pPr>
      <w:r>
        <w:rPr>
          <w:rFonts w:ascii="Times New Roman" w:hAnsi="Times New Roman" w:cs="Times New Roman"/>
          <w:sz w:val="24"/>
          <w:szCs w:val="24"/>
        </w:rPr>
        <w:t>Affecter les rôles aux employés</w:t>
      </w:r>
    </w:p>
    <w:p w:rsidR="00954F89" w:rsidRPr="00005D6C" w:rsidRDefault="00954F89">
      <w:pPr>
        <w:pStyle w:val="Paragraphedeliste"/>
        <w:numPr>
          <w:ilvl w:val="0"/>
          <w:numId w:val="17"/>
        </w:numPr>
        <w:rPr>
          <w:rFonts w:ascii="Times New Roman" w:hAnsi="Times New Roman" w:cs="Times New Roman"/>
          <w:b/>
          <w:bCs/>
          <w:sz w:val="24"/>
          <w:szCs w:val="24"/>
        </w:rPr>
      </w:pPr>
      <w:r>
        <w:rPr>
          <w:rFonts w:ascii="Times New Roman" w:hAnsi="Times New Roman" w:cs="Times New Roman"/>
          <w:sz w:val="24"/>
          <w:szCs w:val="24"/>
        </w:rPr>
        <w:t>Afficher les informations d’un employé</w:t>
      </w:r>
    </w:p>
    <w:p w:rsidR="00954F89" w:rsidRPr="00005D6C" w:rsidRDefault="00954F89">
      <w:pPr>
        <w:pStyle w:val="Paragraphedeliste"/>
        <w:numPr>
          <w:ilvl w:val="0"/>
          <w:numId w:val="17"/>
        </w:numPr>
        <w:rPr>
          <w:rFonts w:ascii="Times New Roman" w:hAnsi="Times New Roman" w:cs="Times New Roman"/>
          <w:b/>
          <w:bCs/>
          <w:sz w:val="24"/>
          <w:szCs w:val="24"/>
        </w:rPr>
      </w:pPr>
      <w:r w:rsidRPr="00005D6C">
        <w:rPr>
          <w:rFonts w:ascii="Times New Roman" w:hAnsi="Times New Roman" w:cs="Times New Roman"/>
          <w:sz w:val="24"/>
          <w:szCs w:val="24"/>
        </w:rPr>
        <w:t>Imprimer la liste des employés</w:t>
      </w:r>
    </w:p>
    <w:p w:rsidR="00954F89" w:rsidRPr="00064CB3" w:rsidRDefault="00954F89">
      <w:pPr>
        <w:pStyle w:val="Paragraphedeliste"/>
        <w:numPr>
          <w:ilvl w:val="0"/>
          <w:numId w:val="17"/>
        </w:numPr>
        <w:rPr>
          <w:rFonts w:ascii="Times New Roman" w:hAnsi="Times New Roman" w:cs="Times New Roman"/>
          <w:b/>
          <w:bCs/>
          <w:sz w:val="24"/>
          <w:szCs w:val="24"/>
        </w:rPr>
      </w:pPr>
      <w:r w:rsidRPr="00005D6C">
        <w:rPr>
          <w:rFonts w:ascii="Times New Roman" w:hAnsi="Times New Roman" w:cs="Times New Roman"/>
          <w:sz w:val="24"/>
          <w:szCs w:val="24"/>
        </w:rPr>
        <w:t>Imprimer les informations d’un employé</w:t>
      </w:r>
    </w:p>
    <w:p w:rsidR="00954F89" w:rsidRDefault="00927BCB">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 xml:space="preserve">Etablir les contrats de travail </w:t>
      </w:r>
    </w:p>
    <w:p w:rsidR="00927BCB" w:rsidRDefault="00927BCB">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Consulter les contrats de travail</w:t>
      </w:r>
    </w:p>
    <w:p w:rsidR="00927BCB" w:rsidRDefault="00927BCB">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Modifier le contrat d’un employé</w:t>
      </w:r>
    </w:p>
    <w:p w:rsidR="00927BCB" w:rsidRPr="00927BCB" w:rsidRDefault="00927BCB">
      <w:pPr>
        <w:pStyle w:val="Paragraphedeliste"/>
        <w:numPr>
          <w:ilvl w:val="0"/>
          <w:numId w:val="17"/>
        </w:numPr>
        <w:rPr>
          <w:rFonts w:ascii="Times New Roman" w:hAnsi="Times New Roman" w:cs="Times New Roman"/>
          <w:sz w:val="24"/>
          <w:szCs w:val="24"/>
        </w:rPr>
      </w:pPr>
      <w:r w:rsidRPr="00927BCB">
        <w:rPr>
          <w:rFonts w:ascii="Times New Roman" w:hAnsi="Times New Roman" w:cs="Times New Roman"/>
          <w:sz w:val="24"/>
          <w:szCs w:val="24"/>
        </w:rPr>
        <w:t xml:space="preserve"> Etablir des décisions de renouvellement</w:t>
      </w:r>
      <w:r w:rsidR="00D91268">
        <w:rPr>
          <w:rFonts w:ascii="Times New Roman" w:hAnsi="Times New Roman" w:cs="Times New Roman"/>
          <w:sz w:val="24"/>
          <w:szCs w:val="24"/>
        </w:rPr>
        <w:t xml:space="preserve"> de contrat</w:t>
      </w:r>
      <w:r w:rsidRPr="00927BCB">
        <w:rPr>
          <w:rFonts w:ascii="Times New Roman" w:hAnsi="Times New Roman" w:cs="Times New Roman"/>
          <w:sz w:val="24"/>
          <w:szCs w:val="24"/>
        </w:rPr>
        <w:t xml:space="preserve">. </w:t>
      </w:r>
    </w:p>
    <w:p w:rsidR="00927BCB" w:rsidRDefault="00927BCB">
      <w:pPr>
        <w:pStyle w:val="Paragraphedeliste"/>
        <w:numPr>
          <w:ilvl w:val="0"/>
          <w:numId w:val="17"/>
        </w:numPr>
        <w:rPr>
          <w:rFonts w:ascii="Times New Roman" w:hAnsi="Times New Roman" w:cs="Times New Roman"/>
          <w:sz w:val="24"/>
          <w:szCs w:val="24"/>
        </w:rPr>
      </w:pPr>
      <w:r w:rsidRPr="00927BCB">
        <w:rPr>
          <w:rFonts w:ascii="Times New Roman" w:hAnsi="Times New Roman" w:cs="Times New Roman"/>
          <w:sz w:val="24"/>
          <w:szCs w:val="24"/>
        </w:rPr>
        <w:t xml:space="preserve"> Annuler la décision de renouvellement </w:t>
      </w:r>
      <w:r w:rsidR="00D91268">
        <w:rPr>
          <w:rFonts w:ascii="Times New Roman" w:hAnsi="Times New Roman" w:cs="Times New Roman"/>
          <w:sz w:val="24"/>
          <w:szCs w:val="24"/>
        </w:rPr>
        <w:t>contrat</w:t>
      </w:r>
      <w:r w:rsidRPr="00927BCB">
        <w:rPr>
          <w:rFonts w:ascii="Times New Roman" w:hAnsi="Times New Roman" w:cs="Times New Roman"/>
          <w:sz w:val="24"/>
          <w:szCs w:val="24"/>
        </w:rPr>
        <w:t>.</w:t>
      </w:r>
    </w:p>
    <w:p w:rsidR="00B82920" w:rsidRDefault="00927BCB">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Etablir une attestation de travail</w:t>
      </w:r>
    </w:p>
    <w:p w:rsidR="00927BCB" w:rsidRPr="00B82920" w:rsidRDefault="00927BCB" w:rsidP="00B82920">
      <w:pPr>
        <w:pStyle w:val="Paragraphedeliste"/>
        <w:ind w:left="1440"/>
        <w:rPr>
          <w:rFonts w:ascii="Times New Roman" w:hAnsi="Times New Roman" w:cs="Times New Roman"/>
          <w:b/>
          <w:bCs/>
          <w:sz w:val="24"/>
          <w:szCs w:val="24"/>
        </w:rPr>
      </w:pPr>
      <w:r>
        <w:rPr>
          <w:rFonts w:ascii="Times New Roman" w:hAnsi="Times New Roman" w:cs="Times New Roman"/>
          <w:sz w:val="24"/>
          <w:szCs w:val="24"/>
        </w:rPr>
        <w:t xml:space="preserve"> </w:t>
      </w:r>
    </w:p>
    <w:p w:rsidR="00927BCB" w:rsidRPr="00B82920" w:rsidRDefault="006B71A7" w:rsidP="006B71A7">
      <w:pPr>
        <w:pStyle w:val="Paragraphedeliste"/>
        <w:ind w:left="1440"/>
        <w:rPr>
          <w:rFonts w:ascii="Times New Roman" w:hAnsi="Times New Roman" w:cs="Times New Roman"/>
          <w:b/>
          <w:bCs/>
          <w:sz w:val="24"/>
          <w:szCs w:val="24"/>
        </w:rPr>
      </w:pPr>
      <w:r w:rsidRPr="00B82920">
        <w:rPr>
          <w:rFonts w:ascii="Times New Roman" w:hAnsi="Times New Roman" w:cs="Times New Roman"/>
          <w:b/>
          <w:bCs/>
          <w:sz w:val="24"/>
          <w:szCs w:val="24"/>
        </w:rPr>
        <w:t>GESTION FORMATION</w:t>
      </w:r>
    </w:p>
    <w:p w:rsidR="006B71A7" w:rsidRDefault="006B71A7">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Ajouter un plan de formation</w:t>
      </w:r>
    </w:p>
    <w:p w:rsidR="006B71A7" w:rsidRDefault="006B71A7">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Consulter les formations</w:t>
      </w:r>
    </w:p>
    <w:p w:rsidR="00D91268" w:rsidRPr="00D91268" w:rsidRDefault="006B71A7">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Ajouter un personnel dans un plan de formation</w:t>
      </w:r>
    </w:p>
    <w:p w:rsidR="00D91268" w:rsidRPr="005255D1" w:rsidRDefault="00D91268">
      <w:pPr>
        <w:pStyle w:val="Paragraphedeliste"/>
        <w:numPr>
          <w:ilvl w:val="0"/>
          <w:numId w:val="17"/>
        </w:numPr>
        <w:rPr>
          <w:rFonts w:ascii="Times New Roman" w:hAnsi="Times New Roman" w:cs="Times New Roman"/>
          <w:sz w:val="24"/>
          <w:szCs w:val="24"/>
        </w:rPr>
      </w:pPr>
      <w:r w:rsidRPr="005255D1">
        <w:rPr>
          <w:rFonts w:ascii="Times New Roman" w:hAnsi="Times New Roman" w:cs="Times New Roman"/>
          <w:sz w:val="24"/>
          <w:szCs w:val="24"/>
        </w:rPr>
        <w:t xml:space="preserve">Mettre à jour une formation d’un employé  </w:t>
      </w:r>
    </w:p>
    <w:p w:rsidR="00D91268" w:rsidRPr="005255D1" w:rsidRDefault="00D91268">
      <w:pPr>
        <w:pStyle w:val="Paragraphedeliste"/>
        <w:numPr>
          <w:ilvl w:val="0"/>
          <w:numId w:val="17"/>
        </w:numPr>
        <w:rPr>
          <w:rFonts w:ascii="Times New Roman" w:hAnsi="Times New Roman" w:cs="Times New Roman"/>
          <w:sz w:val="24"/>
          <w:szCs w:val="24"/>
        </w:rPr>
      </w:pPr>
      <w:r w:rsidRPr="005255D1">
        <w:rPr>
          <w:rFonts w:ascii="Times New Roman" w:hAnsi="Times New Roman" w:cs="Times New Roman"/>
          <w:sz w:val="24"/>
          <w:szCs w:val="24"/>
        </w:rPr>
        <w:t xml:space="preserve">Supprimer une formation d’un employé  </w:t>
      </w:r>
    </w:p>
    <w:p w:rsidR="00D91268" w:rsidRDefault="00D91268">
      <w:pPr>
        <w:pStyle w:val="Paragraphedeliste"/>
        <w:numPr>
          <w:ilvl w:val="0"/>
          <w:numId w:val="17"/>
        </w:numPr>
        <w:rPr>
          <w:rFonts w:ascii="Times New Roman" w:hAnsi="Times New Roman" w:cs="Times New Roman"/>
          <w:sz w:val="24"/>
          <w:szCs w:val="24"/>
        </w:rPr>
      </w:pPr>
    </w:p>
    <w:p w:rsidR="003916A3" w:rsidRPr="003916A3" w:rsidRDefault="003916A3" w:rsidP="003916A3">
      <w:pPr>
        <w:pStyle w:val="Paragraphedeliste"/>
        <w:ind w:left="1440"/>
        <w:rPr>
          <w:rFonts w:ascii="Times New Roman" w:hAnsi="Times New Roman" w:cs="Times New Roman"/>
          <w:b/>
          <w:bCs/>
          <w:sz w:val="24"/>
          <w:szCs w:val="24"/>
        </w:rPr>
      </w:pPr>
    </w:p>
    <w:p w:rsidR="003916A3" w:rsidRDefault="003916A3" w:rsidP="003916A3">
      <w:pPr>
        <w:pStyle w:val="Paragraphedeliste"/>
        <w:ind w:left="1440"/>
        <w:rPr>
          <w:rFonts w:ascii="Times New Roman" w:hAnsi="Times New Roman" w:cs="Times New Roman"/>
          <w:b/>
          <w:bCs/>
          <w:sz w:val="24"/>
          <w:szCs w:val="24"/>
        </w:rPr>
      </w:pPr>
      <w:r w:rsidRPr="003916A3">
        <w:rPr>
          <w:rFonts w:ascii="Times New Roman" w:hAnsi="Times New Roman" w:cs="Times New Roman"/>
          <w:b/>
          <w:bCs/>
          <w:sz w:val="24"/>
          <w:szCs w:val="24"/>
        </w:rPr>
        <w:t>GESTION DES STAGIARE</w:t>
      </w:r>
      <w:r>
        <w:rPr>
          <w:rFonts w:ascii="Times New Roman" w:hAnsi="Times New Roman" w:cs="Times New Roman"/>
          <w:b/>
          <w:bCs/>
          <w:sz w:val="24"/>
          <w:szCs w:val="24"/>
        </w:rPr>
        <w:t>S</w:t>
      </w:r>
    </w:p>
    <w:p w:rsidR="00DB5C3A" w:rsidRPr="00DB5C3A" w:rsidRDefault="00DB5C3A" w:rsidP="003916A3">
      <w:pPr>
        <w:pStyle w:val="Paragraphedeliste"/>
        <w:ind w:left="1440"/>
        <w:rPr>
          <w:rFonts w:ascii="Times New Roman" w:hAnsi="Times New Roman" w:cs="Times New Roman"/>
          <w:sz w:val="24"/>
          <w:szCs w:val="24"/>
        </w:rPr>
      </w:pPr>
      <w:r>
        <w:rPr>
          <w:rFonts w:ascii="Times New Roman" w:hAnsi="Times New Roman" w:cs="Times New Roman"/>
          <w:sz w:val="24"/>
          <w:szCs w:val="24"/>
        </w:rPr>
        <w:t>Ce module se a plus une utilité d’archivage des différents information</w:t>
      </w:r>
      <w:r w:rsidR="00D27F69">
        <w:rPr>
          <w:rFonts w:ascii="Times New Roman" w:hAnsi="Times New Roman" w:cs="Times New Roman"/>
          <w:sz w:val="24"/>
          <w:szCs w:val="24"/>
        </w:rPr>
        <w:t>s</w:t>
      </w:r>
      <w:r>
        <w:rPr>
          <w:rFonts w:ascii="Times New Roman" w:hAnsi="Times New Roman" w:cs="Times New Roman"/>
          <w:sz w:val="24"/>
          <w:szCs w:val="24"/>
        </w:rPr>
        <w:t xml:space="preserve"> des stagiaires de l’entreprise </w:t>
      </w:r>
    </w:p>
    <w:p w:rsidR="003916A3" w:rsidRPr="003916A3" w:rsidRDefault="003916A3">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Ajout de stagiaire</w:t>
      </w:r>
    </w:p>
    <w:p w:rsidR="003916A3" w:rsidRPr="00DB5C3A" w:rsidRDefault="003916A3">
      <w:pPr>
        <w:pStyle w:val="Paragraphedeliste"/>
        <w:numPr>
          <w:ilvl w:val="0"/>
          <w:numId w:val="17"/>
        </w:numPr>
        <w:rPr>
          <w:rFonts w:ascii="Times New Roman" w:hAnsi="Times New Roman" w:cs="Times New Roman"/>
          <w:b/>
          <w:bCs/>
          <w:sz w:val="24"/>
          <w:szCs w:val="24"/>
        </w:rPr>
      </w:pPr>
      <w:r w:rsidRPr="00005D6C">
        <w:rPr>
          <w:rFonts w:ascii="Times New Roman" w:hAnsi="Times New Roman" w:cs="Times New Roman"/>
          <w:sz w:val="24"/>
          <w:szCs w:val="24"/>
        </w:rPr>
        <w:t>Modification des informations d</w:t>
      </w:r>
      <w:r>
        <w:rPr>
          <w:rFonts w:ascii="Times New Roman" w:hAnsi="Times New Roman" w:cs="Times New Roman"/>
          <w:sz w:val="24"/>
          <w:szCs w:val="24"/>
        </w:rPr>
        <w:t>es stagiaires</w:t>
      </w:r>
    </w:p>
    <w:p w:rsidR="00DB5C3A" w:rsidRPr="00FE5F5B" w:rsidRDefault="00DB5C3A" w:rsidP="00DB5C3A">
      <w:pPr>
        <w:pStyle w:val="Paragraphedeliste"/>
        <w:ind w:left="1440"/>
        <w:rPr>
          <w:rFonts w:ascii="Times New Roman" w:hAnsi="Times New Roman" w:cs="Times New Roman"/>
          <w:b/>
          <w:bCs/>
          <w:sz w:val="24"/>
          <w:szCs w:val="24"/>
        </w:rPr>
      </w:pPr>
    </w:p>
    <w:p w:rsidR="003916A3" w:rsidRPr="003916A3" w:rsidRDefault="003916A3" w:rsidP="003916A3">
      <w:pPr>
        <w:pStyle w:val="Paragraphedeliste"/>
        <w:ind w:left="1440"/>
        <w:rPr>
          <w:rFonts w:ascii="Times New Roman" w:hAnsi="Times New Roman" w:cs="Times New Roman"/>
          <w:b/>
          <w:bCs/>
          <w:sz w:val="24"/>
          <w:szCs w:val="24"/>
        </w:rPr>
      </w:pPr>
    </w:p>
    <w:p w:rsidR="006B71A7" w:rsidRDefault="006B71A7" w:rsidP="006B71A7">
      <w:pPr>
        <w:pStyle w:val="Paragraphedeliste"/>
        <w:ind w:left="1440"/>
        <w:rPr>
          <w:rFonts w:ascii="Times New Roman" w:hAnsi="Times New Roman" w:cs="Times New Roman"/>
          <w:sz w:val="24"/>
          <w:szCs w:val="24"/>
        </w:rPr>
      </w:pPr>
    </w:p>
    <w:p w:rsidR="006B71A7" w:rsidRPr="00B82920" w:rsidRDefault="006B71A7" w:rsidP="006B71A7">
      <w:pPr>
        <w:pStyle w:val="Paragraphedeliste"/>
        <w:ind w:left="1440"/>
        <w:rPr>
          <w:rFonts w:ascii="Times New Roman" w:hAnsi="Times New Roman" w:cs="Times New Roman"/>
          <w:b/>
          <w:bCs/>
          <w:sz w:val="24"/>
          <w:szCs w:val="24"/>
        </w:rPr>
      </w:pPr>
      <w:r w:rsidRPr="00B82920">
        <w:rPr>
          <w:rFonts w:ascii="Times New Roman" w:hAnsi="Times New Roman" w:cs="Times New Roman"/>
          <w:b/>
          <w:bCs/>
          <w:sz w:val="24"/>
          <w:szCs w:val="24"/>
        </w:rPr>
        <w:t>GESTION DES PERMISSIONS</w:t>
      </w:r>
    </w:p>
    <w:p w:rsidR="006B71A7" w:rsidRDefault="006B71A7">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Valider une permission</w:t>
      </w:r>
    </w:p>
    <w:p w:rsidR="00D91268" w:rsidRDefault="00D91268" w:rsidP="00D91268">
      <w:pPr>
        <w:pStyle w:val="Paragraphedeliste"/>
        <w:ind w:left="1440"/>
        <w:rPr>
          <w:rFonts w:ascii="Times New Roman" w:hAnsi="Times New Roman" w:cs="Times New Roman"/>
          <w:sz w:val="24"/>
          <w:szCs w:val="24"/>
        </w:rPr>
      </w:pPr>
    </w:p>
    <w:p w:rsidR="00D91268" w:rsidRDefault="00D91268" w:rsidP="00D91268">
      <w:pPr>
        <w:pStyle w:val="Paragraphedeliste"/>
        <w:ind w:left="1440"/>
        <w:rPr>
          <w:rFonts w:ascii="Times New Roman" w:hAnsi="Times New Roman" w:cs="Times New Roman"/>
          <w:b/>
          <w:bCs/>
          <w:sz w:val="24"/>
          <w:szCs w:val="24"/>
        </w:rPr>
      </w:pPr>
    </w:p>
    <w:p w:rsidR="00DB5C3A" w:rsidRPr="00D91268" w:rsidRDefault="00DB5C3A" w:rsidP="00D91268">
      <w:pPr>
        <w:pStyle w:val="Paragraphedeliste"/>
        <w:ind w:left="1440"/>
        <w:rPr>
          <w:rFonts w:ascii="Times New Roman" w:hAnsi="Times New Roman" w:cs="Times New Roman"/>
          <w:b/>
          <w:bCs/>
          <w:sz w:val="24"/>
          <w:szCs w:val="24"/>
        </w:rPr>
      </w:pPr>
    </w:p>
    <w:p w:rsidR="00D91268" w:rsidRDefault="00DB5C3A" w:rsidP="00D91268">
      <w:pPr>
        <w:pStyle w:val="Paragraphedeliste"/>
        <w:ind w:left="1440"/>
        <w:rPr>
          <w:rFonts w:ascii="Times New Roman" w:hAnsi="Times New Roman" w:cs="Times New Roman"/>
          <w:b/>
          <w:bCs/>
          <w:sz w:val="24"/>
          <w:szCs w:val="24"/>
        </w:rPr>
      </w:pPr>
      <w:r>
        <w:rPr>
          <w:rFonts w:ascii="Times New Roman" w:hAnsi="Times New Roman" w:cs="Times New Roman"/>
          <w:b/>
          <w:bCs/>
          <w:sz w:val="24"/>
          <w:szCs w:val="24"/>
        </w:rPr>
        <w:t xml:space="preserve"> </w:t>
      </w:r>
      <w:r w:rsidR="00D91268" w:rsidRPr="00D91268">
        <w:rPr>
          <w:rFonts w:ascii="Times New Roman" w:hAnsi="Times New Roman" w:cs="Times New Roman"/>
          <w:b/>
          <w:bCs/>
          <w:sz w:val="24"/>
          <w:szCs w:val="24"/>
        </w:rPr>
        <w:t>GESTION DES AFFECTATIONS</w:t>
      </w:r>
    </w:p>
    <w:p w:rsidR="00D91268" w:rsidRPr="00D91268" w:rsidRDefault="00D91268">
      <w:pPr>
        <w:pStyle w:val="Paragraphedeliste"/>
        <w:numPr>
          <w:ilvl w:val="0"/>
          <w:numId w:val="36"/>
        </w:numPr>
        <w:rPr>
          <w:rFonts w:ascii="Times New Roman" w:hAnsi="Times New Roman" w:cs="Times New Roman"/>
          <w:sz w:val="24"/>
          <w:szCs w:val="24"/>
        </w:rPr>
      </w:pPr>
      <w:r w:rsidRPr="00D91268">
        <w:rPr>
          <w:rFonts w:ascii="Times New Roman" w:hAnsi="Times New Roman" w:cs="Times New Roman"/>
          <w:sz w:val="24"/>
          <w:szCs w:val="24"/>
        </w:rPr>
        <w:t xml:space="preserve">Consulter les affectations  </w:t>
      </w:r>
    </w:p>
    <w:p w:rsidR="00D91268" w:rsidRPr="00D91268" w:rsidRDefault="00D91268">
      <w:pPr>
        <w:pStyle w:val="Paragraphedeliste"/>
        <w:numPr>
          <w:ilvl w:val="0"/>
          <w:numId w:val="36"/>
        </w:numPr>
        <w:rPr>
          <w:rFonts w:ascii="Times New Roman" w:hAnsi="Times New Roman" w:cs="Times New Roman"/>
          <w:sz w:val="24"/>
          <w:szCs w:val="24"/>
        </w:rPr>
      </w:pPr>
      <w:r w:rsidRPr="00D91268">
        <w:rPr>
          <w:rFonts w:ascii="Times New Roman" w:hAnsi="Times New Roman" w:cs="Times New Roman"/>
          <w:sz w:val="24"/>
          <w:szCs w:val="24"/>
        </w:rPr>
        <w:t xml:space="preserve">Ajouter une affectation à un employé </w:t>
      </w:r>
    </w:p>
    <w:p w:rsidR="00D91268" w:rsidRPr="00D91268" w:rsidRDefault="00D91268">
      <w:pPr>
        <w:pStyle w:val="Paragraphedeliste"/>
        <w:numPr>
          <w:ilvl w:val="0"/>
          <w:numId w:val="36"/>
        </w:numPr>
        <w:rPr>
          <w:rFonts w:ascii="Times New Roman" w:hAnsi="Times New Roman" w:cs="Times New Roman"/>
          <w:sz w:val="24"/>
          <w:szCs w:val="24"/>
        </w:rPr>
      </w:pPr>
      <w:r w:rsidRPr="00D91268">
        <w:rPr>
          <w:rFonts w:ascii="Times New Roman" w:hAnsi="Times New Roman" w:cs="Times New Roman"/>
          <w:sz w:val="24"/>
          <w:szCs w:val="24"/>
        </w:rPr>
        <w:t xml:space="preserve">Mettre à jour une affectation d’un employé   </w:t>
      </w:r>
    </w:p>
    <w:p w:rsidR="00D91268" w:rsidRPr="00D91268" w:rsidRDefault="00D91268">
      <w:pPr>
        <w:pStyle w:val="Paragraphedeliste"/>
        <w:numPr>
          <w:ilvl w:val="0"/>
          <w:numId w:val="36"/>
        </w:numPr>
        <w:rPr>
          <w:rFonts w:ascii="Times New Roman" w:hAnsi="Times New Roman" w:cs="Times New Roman"/>
          <w:sz w:val="24"/>
          <w:szCs w:val="24"/>
        </w:rPr>
      </w:pPr>
      <w:r w:rsidRPr="00D91268">
        <w:rPr>
          <w:rFonts w:ascii="Times New Roman" w:hAnsi="Times New Roman" w:cs="Times New Roman"/>
          <w:sz w:val="24"/>
          <w:szCs w:val="24"/>
        </w:rPr>
        <w:t xml:space="preserve">Supprimer une affectation d’un employé  </w:t>
      </w:r>
    </w:p>
    <w:p w:rsidR="00D91268" w:rsidRPr="00D91268" w:rsidRDefault="00D91268" w:rsidP="00D91268">
      <w:pPr>
        <w:pStyle w:val="Paragraphedeliste"/>
        <w:ind w:left="1440"/>
        <w:rPr>
          <w:rFonts w:ascii="Times New Roman" w:hAnsi="Times New Roman" w:cs="Times New Roman"/>
          <w:b/>
          <w:bCs/>
          <w:sz w:val="24"/>
          <w:szCs w:val="24"/>
        </w:rPr>
      </w:pPr>
    </w:p>
    <w:p w:rsidR="006B71A7" w:rsidRDefault="006B71A7" w:rsidP="006B71A7">
      <w:pPr>
        <w:pStyle w:val="Paragraphedeliste"/>
        <w:ind w:left="1440"/>
        <w:rPr>
          <w:rFonts w:ascii="Times New Roman" w:hAnsi="Times New Roman" w:cs="Times New Roman"/>
          <w:sz w:val="24"/>
          <w:szCs w:val="24"/>
        </w:rPr>
      </w:pPr>
    </w:p>
    <w:p w:rsidR="006B71A7" w:rsidRPr="00B82920" w:rsidRDefault="006B71A7" w:rsidP="006B71A7">
      <w:pPr>
        <w:pStyle w:val="Paragraphedeliste"/>
        <w:ind w:left="1440"/>
        <w:rPr>
          <w:rFonts w:ascii="Times New Roman" w:hAnsi="Times New Roman" w:cs="Times New Roman"/>
          <w:b/>
          <w:bCs/>
          <w:sz w:val="24"/>
          <w:szCs w:val="24"/>
        </w:rPr>
      </w:pPr>
      <w:r w:rsidRPr="00B82920">
        <w:rPr>
          <w:rFonts w:ascii="Times New Roman" w:hAnsi="Times New Roman" w:cs="Times New Roman"/>
          <w:b/>
          <w:bCs/>
          <w:sz w:val="24"/>
          <w:szCs w:val="24"/>
        </w:rPr>
        <w:t>GESTION DES CONGES</w:t>
      </w:r>
    </w:p>
    <w:p w:rsidR="006B71A7" w:rsidRDefault="00B82920">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Consulter le calendrier des permissions</w:t>
      </w:r>
    </w:p>
    <w:p w:rsidR="00B82920" w:rsidRDefault="00B82920">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Ajouter un employé sur un calendrier de permission</w:t>
      </w:r>
    </w:p>
    <w:p w:rsidR="00B82920" w:rsidRDefault="00B82920">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Supprimer un employé sur un calendrier de permission</w:t>
      </w:r>
    </w:p>
    <w:p w:rsidR="00B82920" w:rsidRPr="00B82920" w:rsidRDefault="00B82920" w:rsidP="00B82920">
      <w:pPr>
        <w:ind w:left="1440"/>
        <w:rPr>
          <w:rFonts w:ascii="Times New Roman" w:hAnsi="Times New Roman" w:cs="Times New Roman"/>
          <w:b/>
          <w:bCs/>
          <w:sz w:val="24"/>
          <w:szCs w:val="24"/>
        </w:rPr>
      </w:pPr>
      <w:r w:rsidRPr="00B82920">
        <w:rPr>
          <w:rFonts w:ascii="Times New Roman" w:hAnsi="Times New Roman" w:cs="Times New Roman"/>
          <w:b/>
          <w:bCs/>
          <w:sz w:val="24"/>
          <w:szCs w:val="24"/>
        </w:rPr>
        <w:t>GESTION DES SANCTIONS</w:t>
      </w:r>
    </w:p>
    <w:p w:rsidR="00B82920" w:rsidRDefault="00B82920">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Modifications des sanctions</w:t>
      </w:r>
    </w:p>
    <w:p w:rsidR="00B82920" w:rsidRDefault="00B82920">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Suppression des sanctions</w:t>
      </w:r>
    </w:p>
    <w:p w:rsidR="00DB5C3A" w:rsidRPr="00D45576" w:rsidRDefault="00DB5C3A">
      <w:pPr>
        <w:pStyle w:val="Paragraphedeliste"/>
        <w:numPr>
          <w:ilvl w:val="0"/>
          <w:numId w:val="17"/>
        </w:numPr>
        <w:rPr>
          <w:rFonts w:ascii="Times New Roman" w:hAnsi="Times New Roman" w:cs="Times New Roman"/>
          <w:sz w:val="24"/>
          <w:szCs w:val="24"/>
        </w:rPr>
      </w:pPr>
      <w:r w:rsidRPr="00D45576">
        <w:rPr>
          <w:rFonts w:ascii="Times New Roman" w:hAnsi="Times New Roman" w:cs="Times New Roman"/>
          <w:sz w:val="24"/>
          <w:szCs w:val="24"/>
        </w:rPr>
        <w:t xml:space="preserve">Consulter les sanctions  </w:t>
      </w:r>
    </w:p>
    <w:p w:rsidR="00DB5C3A" w:rsidRPr="00D45576" w:rsidRDefault="00DB5C3A">
      <w:pPr>
        <w:pStyle w:val="Paragraphedeliste"/>
        <w:numPr>
          <w:ilvl w:val="0"/>
          <w:numId w:val="17"/>
        </w:numPr>
        <w:rPr>
          <w:rFonts w:ascii="Times New Roman" w:hAnsi="Times New Roman" w:cs="Times New Roman"/>
          <w:sz w:val="24"/>
          <w:szCs w:val="24"/>
        </w:rPr>
      </w:pPr>
      <w:r w:rsidRPr="00D45576">
        <w:rPr>
          <w:rFonts w:ascii="Times New Roman" w:hAnsi="Times New Roman" w:cs="Times New Roman"/>
          <w:sz w:val="24"/>
          <w:szCs w:val="24"/>
        </w:rPr>
        <w:t xml:space="preserve">Ajouter une sanction à un employé  </w:t>
      </w:r>
    </w:p>
    <w:p w:rsidR="00DB5C3A" w:rsidRPr="00D45576" w:rsidRDefault="00DB5C3A">
      <w:pPr>
        <w:pStyle w:val="Paragraphedeliste"/>
        <w:numPr>
          <w:ilvl w:val="0"/>
          <w:numId w:val="17"/>
        </w:numPr>
        <w:rPr>
          <w:rFonts w:ascii="Times New Roman" w:hAnsi="Times New Roman" w:cs="Times New Roman"/>
          <w:sz w:val="24"/>
          <w:szCs w:val="24"/>
        </w:rPr>
      </w:pPr>
      <w:r w:rsidRPr="00D45576">
        <w:rPr>
          <w:rFonts w:ascii="Times New Roman" w:hAnsi="Times New Roman" w:cs="Times New Roman"/>
          <w:sz w:val="24"/>
          <w:szCs w:val="24"/>
        </w:rPr>
        <w:t xml:space="preserve">Mettre à jour une sanction d’un employé  </w:t>
      </w:r>
    </w:p>
    <w:p w:rsidR="00DB5C3A" w:rsidRPr="00D45576" w:rsidRDefault="00DB5C3A">
      <w:pPr>
        <w:pStyle w:val="Paragraphedeliste"/>
        <w:numPr>
          <w:ilvl w:val="0"/>
          <w:numId w:val="17"/>
        </w:numPr>
        <w:rPr>
          <w:rFonts w:ascii="Times New Roman" w:hAnsi="Times New Roman" w:cs="Times New Roman"/>
          <w:sz w:val="24"/>
          <w:szCs w:val="24"/>
        </w:rPr>
      </w:pPr>
      <w:r w:rsidRPr="00D45576">
        <w:rPr>
          <w:rFonts w:ascii="Times New Roman" w:hAnsi="Times New Roman" w:cs="Times New Roman"/>
          <w:sz w:val="24"/>
          <w:szCs w:val="24"/>
        </w:rPr>
        <w:t xml:space="preserve">Supprimer une sanction d’un employé  </w:t>
      </w:r>
    </w:p>
    <w:p w:rsidR="00DB5C3A" w:rsidRDefault="00DB5C3A" w:rsidP="00DB5C3A">
      <w:pPr>
        <w:pStyle w:val="Paragraphedeliste"/>
        <w:ind w:left="1440"/>
        <w:rPr>
          <w:rFonts w:ascii="Times New Roman" w:hAnsi="Times New Roman" w:cs="Times New Roman"/>
          <w:sz w:val="24"/>
          <w:szCs w:val="24"/>
        </w:rPr>
      </w:pPr>
    </w:p>
    <w:p w:rsidR="00B82920" w:rsidRDefault="00B82920" w:rsidP="00B82920">
      <w:pPr>
        <w:pStyle w:val="Paragraphedeliste"/>
        <w:ind w:left="1440"/>
        <w:rPr>
          <w:rFonts w:ascii="Times New Roman" w:hAnsi="Times New Roman" w:cs="Times New Roman"/>
          <w:sz w:val="24"/>
          <w:szCs w:val="24"/>
        </w:rPr>
      </w:pPr>
    </w:p>
    <w:p w:rsidR="00B82920" w:rsidRDefault="00B82920">
      <w:pPr>
        <w:pStyle w:val="Paragraphedeliste"/>
        <w:numPr>
          <w:ilvl w:val="0"/>
          <w:numId w:val="18"/>
        </w:numPr>
        <w:rPr>
          <w:rFonts w:ascii="Times New Roman" w:hAnsi="Times New Roman" w:cs="Times New Roman"/>
          <w:b/>
          <w:bCs/>
          <w:color w:val="FF0000"/>
          <w:sz w:val="24"/>
          <w:szCs w:val="24"/>
        </w:rPr>
      </w:pPr>
      <w:r w:rsidRPr="00B82920">
        <w:rPr>
          <w:rFonts w:ascii="Times New Roman" w:hAnsi="Times New Roman" w:cs="Times New Roman"/>
          <w:b/>
          <w:bCs/>
          <w:color w:val="FF0000"/>
          <w:sz w:val="24"/>
          <w:szCs w:val="24"/>
        </w:rPr>
        <w:t>Employer</w:t>
      </w:r>
    </w:p>
    <w:p w:rsidR="00B82920" w:rsidRDefault="00B82920">
      <w:pPr>
        <w:pStyle w:val="Paragraphedeliste"/>
        <w:numPr>
          <w:ilvl w:val="0"/>
          <w:numId w:val="19"/>
        </w:numPr>
        <w:rPr>
          <w:rFonts w:ascii="Times New Roman" w:hAnsi="Times New Roman" w:cs="Times New Roman"/>
          <w:sz w:val="24"/>
          <w:szCs w:val="24"/>
        </w:rPr>
      </w:pPr>
      <w:r>
        <w:rPr>
          <w:rFonts w:ascii="Times New Roman" w:hAnsi="Times New Roman" w:cs="Times New Roman"/>
          <w:sz w:val="24"/>
          <w:szCs w:val="24"/>
        </w:rPr>
        <w:t>Ajout d’une permission</w:t>
      </w:r>
    </w:p>
    <w:p w:rsidR="00B82920" w:rsidRDefault="00B82920">
      <w:pPr>
        <w:pStyle w:val="Paragraphedeliste"/>
        <w:numPr>
          <w:ilvl w:val="0"/>
          <w:numId w:val="19"/>
        </w:numPr>
        <w:rPr>
          <w:rFonts w:ascii="Times New Roman" w:hAnsi="Times New Roman" w:cs="Times New Roman"/>
          <w:sz w:val="24"/>
          <w:szCs w:val="24"/>
        </w:rPr>
      </w:pPr>
      <w:r>
        <w:rPr>
          <w:rFonts w:ascii="Times New Roman" w:hAnsi="Times New Roman" w:cs="Times New Roman"/>
          <w:sz w:val="24"/>
          <w:szCs w:val="24"/>
        </w:rPr>
        <w:t>Modification d’une permission</w:t>
      </w:r>
    </w:p>
    <w:p w:rsidR="00B82920" w:rsidRDefault="00B82920">
      <w:pPr>
        <w:pStyle w:val="Paragraphedeliste"/>
        <w:numPr>
          <w:ilvl w:val="0"/>
          <w:numId w:val="19"/>
        </w:numPr>
        <w:rPr>
          <w:rFonts w:ascii="Times New Roman" w:hAnsi="Times New Roman" w:cs="Times New Roman"/>
          <w:sz w:val="24"/>
          <w:szCs w:val="24"/>
        </w:rPr>
      </w:pPr>
      <w:r>
        <w:rPr>
          <w:rFonts w:ascii="Times New Roman" w:hAnsi="Times New Roman" w:cs="Times New Roman"/>
          <w:sz w:val="24"/>
          <w:szCs w:val="24"/>
        </w:rPr>
        <w:t>Suppression d’une permission</w:t>
      </w:r>
    </w:p>
    <w:p w:rsidR="00B82920" w:rsidRDefault="00B82920">
      <w:pPr>
        <w:pStyle w:val="Paragraphedeliste"/>
        <w:numPr>
          <w:ilvl w:val="0"/>
          <w:numId w:val="19"/>
        </w:numPr>
        <w:rPr>
          <w:rFonts w:ascii="Times New Roman" w:hAnsi="Times New Roman" w:cs="Times New Roman"/>
          <w:sz w:val="24"/>
          <w:szCs w:val="24"/>
        </w:rPr>
      </w:pPr>
      <w:r>
        <w:rPr>
          <w:rFonts w:ascii="Times New Roman" w:hAnsi="Times New Roman" w:cs="Times New Roman"/>
          <w:sz w:val="24"/>
          <w:szCs w:val="24"/>
        </w:rPr>
        <w:t>Consultation des calendriers des congés</w:t>
      </w:r>
    </w:p>
    <w:p w:rsidR="00A41347" w:rsidRDefault="00A41347">
      <w:pPr>
        <w:pStyle w:val="Paragraphedeliste"/>
        <w:numPr>
          <w:ilvl w:val="0"/>
          <w:numId w:val="19"/>
        </w:numPr>
        <w:rPr>
          <w:rFonts w:ascii="Times New Roman" w:hAnsi="Times New Roman" w:cs="Times New Roman"/>
          <w:sz w:val="24"/>
          <w:szCs w:val="24"/>
        </w:rPr>
      </w:pPr>
      <w:r>
        <w:rPr>
          <w:rFonts w:ascii="Times New Roman" w:hAnsi="Times New Roman" w:cs="Times New Roman"/>
          <w:sz w:val="24"/>
          <w:szCs w:val="24"/>
        </w:rPr>
        <w:t>Demander une formation</w:t>
      </w:r>
    </w:p>
    <w:p w:rsidR="00D91268" w:rsidRPr="005255D1" w:rsidRDefault="00D91268">
      <w:pPr>
        <w:pStyle w:val="Paragraphedeliste"/>
        <w:numPr>
          <w:ilvl w:val="0"/>
          <w:numId w:val="19"/>
        </w:numPr>
        <w:rPr>
          <w:rFonts w:ascii="Times New Roman" w:hAnsi="Times New Roman" w:cs="Times New Roman"/>
          <w:sz w:val="24"/>
          <w:szCs w:val="24"/>
        </w:rPr>
      </w:pPr>
      <w:r w:rsidRPr="005255D1">
        <w:rPr>
          <w:rFonts w:ascii="Times New Roman" w:hAnsi="Times New Roman" w:cs="Times New Roman"/>
          <w:sz w:val="24"/>
          <w:szCs w:val="24"/>
        </w:rPr>
        <w:t xml:space="preserve">Consulter les notes professionnelles </w:t>
      </w:r>
    </w:p>
    <w:p w:rsidR="00D91268" w:rsidRPr="005255D1" w:rsidRDefault="00D91268">
      <w:pPr>
        <w:pStyle w:val="Paragraphedeliste"/>
        <w:numPr>
          <w:ilvl w:val="0"/>
          <w:numId w:val="19"/>
        </w:numPr>
        <w:rPr>
          <w:rFonts w:ascii="Times New Roman" w:hAnsi="Times New Roman" w:cs="Times New Roman"/>
          <w:sz w:val="24"/>
          <w:szCs w:val="24"/>
        </w:rPr>
      </w:pPr>
      <w:r w:rsidRPr="005255D1">
        <w:rPr>
          <w:rFonts w:ascii="Times New Roman" w:hAnsi="Times New Roman" w:cs="Times New Roman"/>
          <w:sz w:val="24"/>
          <w:szCs w:val="24"/>
        </w:rPr>
        <w:t xml:space="preserve">Ajouter une note professionnelle  </w:t>
      </w:r>
    </w:p>
    <w:p w:rsidR="00D91268" w:rsidRPr="005255D1" w:rsidRDefault="00D91268">
      <w:pPr>
        <w:pStyle w:val="Paragraphedeliste"/>
        <w:numPr>
          <w:ilvl w:val="0"/>
          <w:numId w:val="19"/>
        </w:numPr>
        <w:rPr>
          <w:rFonts w:ascii="Times New Roman" w:hAnsi="Times New Roman" w:cs="Times New Roman"/>
          <w:sz w:val="24"/>
          <w:szCs w:val="24"/>
        </w:rPr>
      </w:pPr>
      <w:r w:rsidRPr="005255D1">
        <w:rPr>
          <w:rFonts w:ascii="Times New Roman" w:hAnsi="Times New Roman" w:cs="Times New Roman"/>
          <w:sz w:val="24"/>
          <w:szCs w:val="24"/>
        </w:rPr>
        <w:t xml:space="preserve">Mettre à jour une note professionnelle  </w:t>
      </w:r>
    </w:p>
    <w:p w:rsidR="00D91268" w:rsidRPr="005255D1" w:rsidRDefault="00D91268">
      <w:pPr>
        <w:pStyle w:val="Paragraphedeliste"/>
        <w:numPr>
          <w:ilvl w:val="0"/>
          <w:numId w:val="19"/>
        </w:numPr>
        <w:rPr>
          <w:rFonts w:ascii="Times New Roman" w:hAnsi="Times New Roman" w:cs="Times New Roman"/>
          <w:sz w:val="24"/>
          <w:szCs w:val="24"/>
        </w:rPr>
      </w:pPr>
      <w:r w:rsidRPr="005255D1">
        <w:rPr>
          <w:rFonts w:ascii="Times New Roman" w:hAnsi="Times New Roman" w:cs="Times New Roman"/>
          <w:sz w:val="24"/>
          <w:szCs w:val="24"/>
        </w:rPr>
        <w:t xml:space="preserve">Supprimer une note professionnelle  </w:t>
      </w:r>
    </w:p>
    <w:p w:rsidR="00D91268" w:rsidRPr="005255D1" w:rsidRDefault="00D91268">
      <w:pPr>
        <w:pStyle w:val="Paragraphedeliste"/>
        <w:numPr>
          <w:ilvl w:val="0"/>
          <w:numId w:val="19"/>
        </w:numPr>
        <w:rPr>
          <w:rFonts w:ascii="Times New Roman" w:hAnsi="Times New Roman" w:cs="Times New Roman"/>
          <w:sz w:val="24"/>
          <w:szCs w:val="24"/>
        </w:rPr>
      </w:pPr>
      <w:r w:rsidRPr="005255D1">
        <w:rPr>
          <w:rFonts w:ascii="Times New Roman" w:hAnsi="Times New Roman" w:cs="Times New Roman"/>
          <w:sz w:val="24"/>
          <w:szCs w:val="24"/>
        </w:rPr>
        <w:t xml:space="preserve">Consulter les formations  </w:t>
      </w:r>
    </w:p>
    <w:p w:rsidR="00D91268" w:rsidRDefault="00DB5C3A">
      <w:pPr>
        <w:pStyle w:val="Paragraphedeliste"/>
        <w:numPr>
          <w:ilvl w:val="0"/>
          <w:numId w:val="19"/>
        </w:numPr>
        <w:rPr>
          <w:rFonts w:ascii="Times New Roman" w:hAnsi="Times New Roman" w:cs="Times New Roman"/>
          <w:sz w:val="24"/>
          <w:szCs w:val="24"/>
        </w:rPr>
      </w:pPr>
      <w:r>
        <w:rPr>
          <w:rFonts w:ascii="Times New Roman" w:hAnsi="Times New Roman" w:cs="Times New Roman"/>
          <w:sz w:val="24"/>
          <w:szCs w:val="24"/>
        </w:rPr>
        <w:t>Consulter une affectation</w:t>
      </w:r>
    </w:p>
    <w:p w:rsidR="00DB5C3A" w:rsidRDefault="00DB5C3A">
      <w:pPr>
        <w:pStyle w:val="Paragraphedeliste"/>
        <w:numPr>
          <w:ilvl w:val="0"/>
          <w:numId w:val="19"/>
        </w:numPr>
        <w:rPr>
          <w:rFonts w:ascii="Times New Roman" w:hAnsi="Times New Roman" w:cs="Times New Roman"/>
          <w:sz w:val="24"/>
          <w:szCs w:val="24"/>
        </w:rPr>
      </w:pPr>
      <w:r>
        <w:rPr>
          <w:rFonts w:ascii="Times New Roman" w:hAnsi="Times New Roman" w:cs="Times New Roman"/>
          <w:sz w:val="24"/>
          <w:szCs w:val="24"/>
        </w:rPr>
        <w:t>Consulter ses sanctions</w:t>
      </w:r>
    </w:p>
    <w:p w:rsidR="003916A3" w:rsidRDefault="003916A3" w:rsidP="003916A3">
      <w:pPr>
        <w:rPr>
          <w:rFonts w:ascii="Times New Roman" w:hAnsi="Times New Roman" w:cs="Times New Roman"/>
          <w:sz w:val="24"/>
          <w:szCs w:val="24"/>
        </w:rPr>
      </w:pPr>
    </w:p>
    <w:p w:rsidR="003916A3" w:rsidRDefault="003916A3" w:rsidP="003916A3">
      <w:pPr>
        <w:jc w:val="center"/>
        <w:rPr>
          <w:rFonts w:ascii="Times New Roman" w:hAnsi="Times New Roman" w:cs="Times New Roman"/>
          <w:b/>
          <w:bCs/>
          <w:sz w:val="28"/>
          <w:szCs w:val="28"/>
          <w:u w:val="single"/>
        </w:rPr>
      </w:pPr>
      <w:r w:rsidRPr="003916A3">
        <w:rPr>
          <w:rFonts w:ascii="Times New Roman" w:hAnsi="Times New Roman" w:cs="Times New Roman"/>
          <w:b/>
          <w:bCs/>
          <w:sz w:val="28"/>
          <w:szCs w:val="28"/>
          <w:u w:val="single"/>
        </w:rPr>
        <w:t>SPECIFICATION DES TACHES</w:t>
      </w:r>
    </w:p>
    <w:p w:rsidR="003916A3" w:rsidRDefault="003916A3" w:rsidP="003916A3">
      <w:pPr>
        <w:rPr>
          <w:rFonts w:ascii="Times New Roman" w:hAnsi="Times New Roman" w:cs="Times New Roman"/>
          <w:sz w:val="24"/>
          <w:szCs w:val="24"/>
        </w:rPr>
      </w:pPr>
      <w:r>
        <w:rPr>
          <w:rFonts w:ascii="Times New Roman" w:hAnsi="Times New Roman" w:cs="Times New Roman"/>
          <w:sz w:val="24"/>
          <w:szCs w:val="24"/>
        </w:rPr>
        <w:t>le tableau suivant nous montre les différentes taches de nos acteurs</w:t>
      </w:r>
    </w:p>
    <w:p w:rsidR="00EF790B" w:rsidRDefault="00EF790B" w:rsidP="003916A3">
      <w:pPr>
        <w:rPr>
          <w:rFonts w:ascii="Times New Roman" w:hAnsi="Times New Roman" w:cs="Times New Roman"/>
          <w:sz w:val="24"/>
          <w:szCs w:val="24"/>
        </w:rPr>
      </w:pPr>
    </w:p>
    <w:p w:rsidR="00EF790B" w:rsidRDefault="00EF790B" w:rsidP="003916A3">
      <w:pPr>
        <w:rPr>
          <w:rFonts w:ascii="Times New Roman" w:hAnsi="Times New Roman" w:cs="Times New Roman"/>
          <w:sz w:val="24"/>
          <w:szCs w:val="24"/>
        </w:rPr>
      </w:pPr>
    </w:p>
    <w:p w:rsidR="00EF790B" w:rsidRDefault="00EF790B" w:rsidP="003916A3">
      <w:pPr>
        <w:rPr>
          <w:rFonts w:ascii="Times New Roman" w:hAnsi="Times New Roman" w:cs="Times New Roman"/>
          <w:sz w:val="24"/>
          <w:szCs w:val="24"/>
        </w:rPr>
      </w:pPr>
    </w:p>
    <w:p w:rsidR="00EF790B" w:rsidRDefault="00EF790B" w:rsidP="003916A3">
      <w:pPr>
        <w:rPr>
          <w:rFonts w:ascii="Times New Roman" w:hAnsi="Times New Roman" w:cs="Times New Roman"/>
          <w:sz w:val="24"/>
          <w:szCs w:val="24"/>
        </w:rPr>
      </w:pPr>
    </w:p>
    <w:p w:rsidR="00EF790B" w:rsidRDefault="00EF790B" w:rsidP="003916A3">
      <w:pPr>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3652"/>
        <w:gridCol w:w="5560"/>
      </w:tblGrid>
      <w:tr w:rsidR="00FE3226" w:rsidTr="00FE3226">
        <w:tc>
          <w:tcPr>
            <w:tcW w:w="3652" w:type="dxa"/>
          </w:tcPr>
          <w:p w:rsidR="00FE3226" w:rsidRDefault="00FE3226" w:rsidP="003916A3">
            <w:pPr>
              <w:rPr>
                <w:rFonts w:ascii="Times New Roman" w:hAnsi="Times New Roman" w:cs="Times New Roman"/>
                <w:sz w:val="24"/>
                <w:szCs w:val="24"/>
              </w:rPr>
            </w:pPr>
            <w:r>
              <w:rPr>
                <w:rFonts w:ascii="Times New Roman" w:hAnsi="Times New Roman" w:cs="Times New Roman"/>
                <w:sz w:val="24"/>
                <w:szCs w:val="24"/>
              </w:rPr>
              <w:t>ACTEUR</w:t>
            </w:r>
          </w:p>
        </w:tc>
        <w:tc>
          <w:tcPr>
            <w:tcW w:w="5560" w:type="dxa"/>
          </w:tcPr>
          <w:p w:rsidR="00FE3226" w:rsidRDefault="00FE3226" w:rsidP="003916A3">
            <w:pPr>
              <w:rPr>
                <w:rFonts w:ascii="Times New Roman" w:hAnsi="Times New Roman" w:cs="Times New Roman"/>
                <w:sz w:val="24"/>
                <w:szCs w:val="24"/>
              </w:rPr>
            </w:pPr>
            <w:r>
              <w:rPr>
                <w:rFonts w:ascii="Times New Roman" w:hAnsi="Times New Roman" w:cs="Times New Roman"/>
                <w:sz w:val="24"/>
                <w:szCs w:val="24"/>
              </w:rPr>
              <w:t>TACHES</w:t>
            </w:r>
          </w:p>
        </w:tc>
      </w:tr>
      <w:tr w:rsidR="00FE3226" w:rsidTr="00FE3226">
        <w:trPr>
          <w:trHeight w:val="1877"/>
        </w:trPr>
        <w:tc>
          <w:tcPr>
            <w:tcW w:w="3652" w:type="dxa"/>
          </w:tcPr>
          <w:p w:rsidR="00FE3226" w:rsidRDefault="00FE3226" w:rsidP="003916A3">
            <w:pPr>
              <w:rPr>
                <w:rFonts w:ascii="Times New Roman" w:hAnsi="Times New Roman" w:cs="Times New Roman"/>
                <w:sz w:val="24"/>
                <w:szCs w:val="24"/>
              </w:rPr>
            </w:pPr>
            <w:r>
              <w:rPr>
                <w:rFonts w:ascii="Times New Roman" w:hAnsi="Times New Roman" w:cs="Times New Roman"/>
                <w:sz w:val="24"/>
                <w:szCs w:val="24"/>
              </w:rPr>
              <w:t xml:space="preserve">ADMINISTRATEUR SYSTEME </w:t>
            </w:r>
          </w:p>
        </w:tc>
        <w:tc>
          <w:tcPr>
            <w:tcW w:w="5560" w:type="dxa"/>
          </w:tcPr>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T0 : Accéder à son espace. </w:t>
            </w:r>
          </w:p>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T1 : consulter la liste des utilisateurs. </w:t>
            </w:r>
          </w:p>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T2 : Ajouter un utilisateur. </w:t>
            </w:r>
          </w:p>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T3 : Supprimer un utilisateur. </w:t>
            </w:r>
          </w:p>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T4 : Attribuer les droits d’accès pour les utilisateurs. </w:t>
            </w:r>
          </w:p>
          <w:p w:rsid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T5 : Modifier un utilisateur.</w:t>
            </w:r>
          </w:p>
          <w:p w:rsidR="00FE3226" w:rsidRDefault="00FE3226" w:rsidP="00FE3226">
            <w:pPr>
              <w:rPr>
                <w:rFonts w:ascii="Times New Roman" w:hAnsi="Times New Roman" w:cs="Times New Roman"/>
                <w:sz w:val="24"/>
                <w:szCs w:val="24"/>
              </w:rPr>
            </w:pPr>
            <w:r>
              <w:rPr>
                <w:rFonts w:ascii="Times New Roman" w:hAnsi="Times New Roman" w:cs="Times New Roman"/>
                <w:sz w:val="24"/>
                <w:szCs w:val="24"/>
              </w:rPr>
              <w:t>T6 ; se déconnecter</w:t>
            </w:r>
          </w:p>
        </w:tc>
      </w:tr>
      <w:tr w:rsidR="00FE3226" w:rsidTr="00FE3226">
        <w:tc>
          <w:tcPr>
            <w:tcW w:w="3652" w:type="dxa"/>
          </w:tcPr>
          <w:p w:rsidR="00FE3226" w:rsidRDefault="00FE3226" w:rsidP="003916A3">
            <w:pPr>
              <w:rPr>
                <w:rFonts w:ascii="Times New Roman" w:hAnsi="Times New Roman" w:cs="Times New Roman"/>
                <w:sz w:val="24"/>
                <w:szCs w:val="24"/>
              </w:rPr>
            </w:pPr>
            <w:r w:rsidRPr="00FE3226">
              <w:rPr>
                <w:rFonts w:ascii="Times New Roman" w:hAnsi="Times New Roman" w:cs="Times New Roman"/>
                <w:sz w:val="24"/>
                <w:szCs w:val="24"/>
              </w:rPr>
              <w:t>Gestionnaire RH</w:t>
            </w:r>
          </w:p>
        </w:tc>
        <w:tc>
          <w:tcPr>
            <w:tcW w:w="5560" w:type="dxa"/>
          </w:tcPr>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T0 : Accéder à son espace. </w:t>
            </w:r>
          </w:p>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T1 : Gérer la procédure gestion administration du personnel. </w:t>
            </w:r>
          </w:p>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T</w:t>
            </w:r>
            <w:r>
              <w:rPr>
                <w:rFonts w:ascii="Times New Roman" w:hAnsi="Times New Roman" w:cs="Times New Roman"/>
                <w:sz w:val="24"/>
                <w:szCs w:val="24"/>
              </w:rPr>
              <w:t xml:space="preserve">2 </w:t>
            </w:r>
            <w:r w:rsidRPr="00FE3226">
              <w:rPr>
                <w:rFonts w:ascii="Times New Roman" w:hAnsi="Times New Roman" w:cs="Times New Roman"/>
                <w:sz w:val="24"/>
                <w:szCs w:val="24"/>
              </w:rPr>
              <w:t xml:space="preserve">: Gérer la procédure gestion des congés. </w:t>
            </w:r>
          </w:p>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T</w:t>
            </w:r>
            <w:r>
              <w:rPr>
                <w:rFonts w:ascii="Times New Roman" w:hAnsi="Times New Roman" w:cs="Times New Roman"/>
                <w:sz w:val="24"/>
                <w:szCs w:val="24"/>
              </w:rPr>
              <w:t>3</w:t>
            </w:r>
            <w:r w:rsidRPr="00FE3226">
              <w:rPr>
                <w:rFonts w:ascii="Times New Roman" w:hAnsi="Times New Roman" w:cs="Times New Roman"/>
                <w:sz w:val="24"/>
                <w:szCs w:val="24"/>
              </w:rPr>
              <w:t xml:space="preserve"> : Gérer la procédure gestion des stagiaires et apprentis. </w:t>
            </w:r>
          </w:p>
          <w:p w:rsid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T</w:t>
            </w:r>
            <w:r>
              <w:rPr>
                <w:rFonts w:ascii="Times New Roman" w:hAnsi="Times New Roman" w:cs="Times New Roman"/>
                <w:sz w:val="24"/>
                <w:szCs w:val="24"/>
              </w:rPr>
              <w:t>4</w:t>
            </w:r>
            <w:r w:rsidRPr="00FE3226">
              <w:rPr>
                <w:rFonts w:ascii="Times New Roman" w:hAnsi="Times New Roman" w:cs="Times New Roman"/>
                <w:sz w:val="24"/>
                <w:szCs w:val="24"/>
              </w:rPr>
              <w:t xml:space="preserve"> : Gérer la procédure gestion des formations. </w:t>
            </w:r>
          </w:p>
          <w:p w:rsidR="00FE3226" w:rsidRDefault="00FE3226" w:rsidP="00FE3226">
            <w:pPr>
              <w:rPr>
                <w:rFonts w:ascii="Times New Roman" w:hAnsi="Times New Roman" w:cs="Times New Roman"/>
                <w:sz w:val="24"/>
                <w:szCs w:val="24"/>
              </w:rPr>
            </w:pPr>
            <w:r>
              <w:rPr>
                <w:rFonts w:ascii="Times New Roman" w:hAnsi="Times New Roman" w:cs="Times New Roman"/>
                <w:sz w:val="24"/>
                <w:szCs w:val="24"/>
              </w:rPr>
              <w:t>T5 : Gérer la procédure de gestion des congés</w:t>
            </w:r>
          </w:p>
          <w:p w:rsidR="00FE3226" w:rsidRDefault="00FE3226" w:rsidP="00FE3226">
            <w:pPr>
              <w:rPr>
                <w:rFonts w:ascii="Times New Roman" w:hAnsi="Times New Roman" w:cs="Times New Roman"/>
                <w:sz w:val="24"/>
                <w:szCs w:val="24"/>
              </w:rPr>
            </w:pPr>
            <w:r>
              <w:rPr>
                <w:rFonts w:ascii="Times New Roman" w:hAnsi="Times New Roman" w:cs="Times New Roman"/>
                <w:sz w:val="24"/>
                <w:szCs w:val="24"/>
              </w:rPr>
              <w:t>T6 : Gérer la procédure de gestion des permissions</w:t>
            </w:r>
          </w:p>
          <w:p w:rsidR="00FE3226" w:rsidRPr="00FE3226" w:rsidRDefault="00FE3226" w:rsidP="00FE3226">
            <w:pPr>
              <w:rPr>
                <w:rFonts w:ascii="Times New Roman" w:hAnsi="Times New Roman" w:cs="Times New Roman"/>
                <w:sz w:val="24"/>
                <w:szCs w:val="24"/>
              </w:rPr>
            </w:pPr>
            <w:r>
              <w:rPr>
                <w:rFonts w:ascii="Times New Roman" w:hAnsi="Times New Roman" w:cs="Times New Roman"/>
                <w:sz w:val="24"/>
                <w:szCs w:val="24"/>
              </w:rPr>
              <w:t>T7 : Gérer la procédure de gestion des sanctions</w:t>
            </w:r>
          </w:p>
          <w:p w:rsid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T</w:t>
            </w:r>
            <w:r>
              <w:rPr>
                <w:rFonts w:ascii="Times New Roman" w:hAnsi="Times New Roman" w:cs="Times New Roman"/>
                <w:sz w:val="24"/>
                <w:szCs w:val="24"/>
              </w:rPr>
              <w:t>8</w:t>
            </w:r>
            <w:r w:rsidRPr="00FE3226">
              <w:rPr>
                <w:rFonts w:ascii="Times New Roman" w:hAnsi="Times New Roman" w:cs="Times New Roman"/>
                <w:sz w:val="24"/>
                <w:szCs w:val="24"/>
              </w:rPr>
              <w:t xml:space="preserve"> : Déconnecter.</w:t>
            </w:r>
          </w:p>
        </w:tc>
      </w:tr>
      <w:tr w:rsidR="00FE3226" w:rsidTr="00FE3226">
        <w:tc>
          <w:tcPr>
            <w:tcW w:w="3652" w:type="dxa"/>
          </w:tcPr>
          <w:p w:rsid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Employé</w:t>
            </w:r>
          </w:p>
        </w:tc>
        <w:tc>
          <w:tcPr>
            <w:tcW w:w="5560" w:type="dxa"/>
          </w:tcPr>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T0 : Accéder à son espace. </w:t>
            </w:r>
          </w:p>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T1 : Demander une formation. </w:t>
            </w:r>
          </w:p>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T2 : Demander </w:t>
            </w:r>
            <w:r>
              <w:rPr>
                <w:rFonts w:ascii="Times New Roman" w:hAnsi="Times New Roman" w:cs="Times New Roman"/>
                <w:sz w:val="24"/>
                <w:szCs w:val="24"/>
              </w:rPr>
              <w:t>une permission</w:t>
            </w:r>
            <w:r w:rsidRPr="00FE3226">
              <w:rPr>
                <w:rFonts w:ascii="Times New Roman" w:hAnsi="Times New Roman" w:cs="Times New Roman"/>
                <w:sz w:val="24"/>
                <w:szCs w:val="24"/>
              </w:rPr>
              <w:t xml:space="preserve">. </w:t>
            </w:r>
          </w:p>
          <w:p w:rsid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T</w:t>
            </w:r>
            <w:r>
              <w:rPr>
                <w:rFonts w:ascii="Times New Roman" w:hAnsi="Times New Roman" w:cs="Times New Roman"/>
                <w:sz w:val="24"/>
                <w:szCs w:val="24"/>
              </w:rPr>
              <w:t xml:space="preserve">3 </w:t>
            </w:r>
            <w:r w:rsidRPr="00FE3226">
              <w:rPr>
                <w:rFonts w:ascii="Times New Roman" w:hAnsi="Times New Roman" w:cs="Times New Roman"/>
                <w:sz w:val="24"/>
                <w:szCs w:val="24"/>
              </w:rPr>
              <w:t>: Déconnecter.</w:t>
            </w:r>
          </w:p>
        </w:tc>
      </w:tr>
      <w:tr w:rsidR="00FE3226" w:rsidTr="00FE3226">
        <w:tc>
          <w:tcPr>
            <w:tcW w:w="3652" w:type="dxa"/>
          </w:tcPr>
          <w:p w:rsid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Directeur</w:t>
            </w:r>
          </w:p>
        </w:tc>
        <w:tc>
          <w:tcPr>
            <w:tcW w:w="5560" w:type="dxa"/>
          </w:tcPr>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T0 : Accéder à son espace. </w:t>
            </w:r>
          </w:p>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T1 : Consulter le tableau de bord. </w:t>
            </w:r>
          </w:p>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T</w:t>
            </w:r>
            <w:r>
              <w:rPr>
                <w:rFonts w:ascii="Times New Roman" w:hAnsi="Times New Roman" w:cs="Times New Roman"/>
                <w:sz w:val="24"/>
                <w:szCs w:val="24"/>
              </w:rPr>
              <w:t>2</w:t>
            </w:r>
            <w:r w:rsidRPr="00FE3226">
              <w:rPr>
                <w:rFonts w:ascii="Times New Roman" w:hAnsi="Times New Roman" w:cs="Times New Roman"/>
                <w:sz w:val="24"/>
                <w:szCs w:val="24"/>
              </w:rPr>
              <w:t xml:space="preserve"> : Consulter le programme de formation. </w:t>
            </w:r>
          </w:p>
          <w:p w:rsid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T</w:t>
            </w:r>
            <w:r>
              <w:rPr>
                <w:rFonts w:ascii="Times New Roman" w:hAnsi="Times New Roman" w:cs="Times New Roman"/>
                <w:sz w:val="24"/>
                <w:szCs w:val="24"/>
              </w:rPr>
              <w:t>3</w:t>
            </w:r>
            <w:r w:rsidRPr="00FE3226">
              <w:rPr>
                <w:rFonts w:ascii="Times New Roman" w:hAnsi="Times New Roman" w:cs="Times New Roman"/>
                <w:sz w:val="24"/>
                <w:szCs w:val="24"/>
              </w:rPr>
              <w:t xml:space="preserve"> : Déconnecter.</w:t>
            </w:r>
          </w:p>
        </w:tc>
      </w:tr>
    </w:tbl>
    <w:p w:rsidR="003916A3" w:rsidRPr="003916A3" w:rsidRDefault="003916A3" w:rsidP="003916A3">
      <w:pPr>
        <w:rPr>
          <w:rFonts w:ascii="Times New Roman" w:hAnsi="Times New Roman" w:cs="Times New Roman"/>
          <w:sz w:val="24"/>
          <w:szCs w:val="24"/>
        </w:rPr>
      </w:pPr>
    </w:p>
    <w:p w:rsidR="00B82920" w:rsidRPr="00A41347" w:rsidRDefault="00B82920" w:rsidP="00B82920">
      <w:pPr>
        <w:pStyle w:val="Paragraphedeliste"/>
        <w:ind w:left="1080"/>
        <w:rPr>
          <w:rFonts w:ascii="Times New Roman" w:hAnsi="Times New Roman" w:cs="Times New Roman"/>
          <w:b/>
          <w:bCs/>
          <w:sz w:val="24"/>
          <w:szCs w:val="24"/>
          <w:u w:val="single"/>
        </w:rPr>
      </w:pPr>
    </w:p>
    <w:p w:rsidR="00D91268" w:rsidRDefault="00D91268" w:rsidP="00D91268">
      <w:pPr>
        <w:pStyle w:val="Paragraphedeliste"/>
        <w:ind w:left="1080"/>
        <w:jc w:val="center"/>
        <w:rPr>
          <w:rFonts w:ascii="Times New Roman" w:hAnsi="Times New Roman" w:cs="Times New Roman"/>
          <w:b/>
          <w:bCs/>
          <w:sz w:val="24"/>
          <w:szCs w:val="24"/>
          <w:u w:val="single"/>
        </w:rPr>
      </w:pPr>
      <w:r w:rsidRPr="00C12CC3">
        <w:rPr>
          <w:rFonts w:ascii="Times New Roman" w:hAnsi="Times New Roman" w:cs="Times New Roman"/>
          <w:b/>
          <w:bCs/>
          <w:sz w:val="24"/>
          <w:szCs w:val="24"/>
          <w:u w:val="single"/>
        </w:rPr>
        <w:t>CONTRAINTES</w:t>
      </w:r>
      <w:r>
        <w:rPr>
          <w:rFonts w:ascii="Times New Roman" w:hAnsi="Times New Roman" w:cs="Times New Roman"/>
          <w:b/>
          <w:bCs/>
          <w:sz w:val="24"/>
          <w:szCs w:val="24"/>
          <w:u w:val="single"/>
        </w:rPr>
        <w:t xml:space="preserve"> TECHNOLOGIQUE</w:t>
      </w:r>
    </w:p>
    <w:p w:rsidR="00D91268" w:rsidRDefault="00D91268" w:rsidP="00D91268">
      <w:pPr>
        <w:pStyle w:val="Paragraphedeliste"/>
        <w:ind w:left="1080"/>
        <w:jc w:val="center"/>
        <w:rPr>
          <w:rFonts w:ascii="Times New Roman" w:hAnsi="Times New Roman" w:cs="Times New Roman"/>
          <w:b/>
          <w:bCs/>
          <w:sz w:val="24"/>
          <w:szCs w:val="24"/>
          <w:u w:val="single"/>
        </w:rPr>
      </w:pPr>
    </w:p>
    <w:p w:rsidR="00D91268" w:rsidRPr="00F00469" w:rsidRDefault="00D91268">
      <w:pPr>
        <w:pStyle w:val="Paragraphedeliste"/>
        <w:numPr>
          <w:ilvl w:val="0"/>
          <w:numId w:val="14"/>
        </w:numPr>
        <w:rPr>
          <w:rFonts w:ascii="Times New Roman" w:hAnsi="Times New Roman" w:cs="Times New Roman"/>
          <w:b/>
          <w:bCs/>
          <w:sz w:val="24"/>
          <w:szCs w:val="24"/>
          <w:u w:val="single"/>
        </w:rPr>
      </w:pPr>
      <w:r w:rsidRPr="00F00469">
        <w:rPr>
          <w:rFonts w:ascii="Times New Roman" w:hAnsi="Times New Roman" w:cs="Times New Roman"/>
          <w:sz w:val="24"/>
          <w:szCs w:val="24"/>
        </w:rPr>
        <w:t>Niveau backend : Utilisation de JAVA et du Framework SPRINT BOOT</w:t>
      </w:r>
    </w:p>
    <w:p w:rsidR="00D91268" w:rsidRPr="00F00469" w:rsidRDefault="00D91268">
      <w:pPr>
        <w:pStyle w:val="Paragraphedeliste"/>
        <w:numPr>
          <w:ilvl w:val="0"/>
          <w:numId w:val="14"/>
        </w:numPr>
        <w:rPr>
          <w:rFonts w:ascii="Times New Roman" w:hAnsi="Times New Roman" w:cs="Times New Roman"/>
          <w:b/>
          <w:bCs/>
          <w:sz w:val="24"/>
          <w:szCs w:val="24"/>
          <w:u w:val="single"/>
        </w:rPr>
      </w:pPr>
      <w:r w:rsidRPr="00F00469">
        <w:rPr>
          <w:rFonts w:ascii="Times New Roman" w:hAnsi="Times New Roman" w:cs="Times New Roman"/>
          <w:sz w:val="24"/>
          <w:szCs w:val="24"/>
        </w:rPr>
        <w:t>Niveau frontend : Utilisation du Html, CSS, Javascript et du Framework ANGULA</w:t>
      </w:r>
    </w:p>
    <w:p w:rsidR="00D91268" w:rsidRPr="00F00469" w:rsidRDefault="00D91268">
      <w:pPr>
        <w:pStyle w:val="Paragraphedeliste"/>
        <w:numPr>
          <w:ilvl w:val="0"/>
          <w:numId w:val="14"/>
        </w:numPr>
        <w:rPr>
          <w:rFonts w:ascii="Times New Roman" w:hAnsi="Times New Roman" w:cs="Times New Roman"/>
          <w:b/>
          <w:bCs/>
          <w:sz w:val="24"/>
          <w:szCs w:val="24"/>
          <w:u w:val="single"/>
        </w:rPr>
      </w:pPr>
      <w:r w:rsidRPr="00F00469">
        <w:rPr>
          <w:rFonts w:ascii="Times New Roman" w:hAnsi="Times New Roman" w:cs="Times New Roman"/>
          <w:sz w:val="24"/>
          <w:szCs w:val="24"/>
        </w:rPr>
        <w:t>Niveau Base de données : Utilisation de MYSQL</w:t>
      </w:r>
    </w:p>
    <w:p w:rsidR="00D91268" w:rsidRDefault="00D91268" w:rsidP="00B82920">
      <w:pPr>
        <w:pStyle w:val="Paragraphedeliste"/>
        <w:ind w:left="1080"/>
        <w:rPr>
          <w:rFonts w:ascii="Times New Roman" w:hAnsi="Times New Roman" w:cs="Times New Roman"/>
          <w:b/>
          <w:bCs/>
          <w:sz w:val="24"/>
          <w:szCs w:val="24"/>
          <w:u w:val="single"/>
        </w:rPr>
      </w:pPr>
    </w:p>
    <w:p w:rsidR="00B82920" w:rsidRPr="00A41347" w:rsidRDefault="00A41347" w:rsidP="00B82920">
      <w:pPr>
        <w:pStyle w:val="Paragraphedeliste"/>
        <w:ind w:left="1080"/>
        <w:rPr>
          <w:rFonts w:ascii="Times New Roman" w:hAnsi="Times New Roman" w:cs="Times New Roman"/>
          <w:b/>
          <w:bCs/>
          <w:sz w:val="24"/>
          <w:szCs w:val="24"/>
          <w:u w:val="single"/>
        </w:rPr>
      </w:pPr>
      <w:r w:rsidRPr="00A41347">
        <w:rPr>
          <w:rFonts w:ascii="Times New Roman" w:hAnsi="Times New Roman" w:cs="Times New Roman"/>
          <w:b/>
          <w:bCs/>
          <w:sz w:val="24"/>
          <w:szCs w:val="24"/>
          <w:u w:val="single"/>
        </w:rPr>
        <w:t>QUELQUES DETAILS SUPPLEMENTAIRE</w:t>
      </w:r>
    </w:p>
    <w:p w:rsidR="000D06D9" w:rsidRPr="00005D6C" w:rsidRDefault="000D06D9" w:rsidP="000D06D9">
      <w:pPr>
        <w:ind w:left="720" w:hanging="360"/>
        <w:rPr>
          <w:rFonts w:ascii="Times New Roman" w:hAnsi="Times New Roman" w:cs="Times New Roman"/>
          <w:sz w:val="24"/>
          <w:szCs w:val="24"/>
        </w:rPr>
      </w:pPr>
      <w:r w:rsidRPr="00005D6C">
        <w:rPr>
          <w:rFonts w:ascii="Times New Roman" w:hAnsi="Times New Roman" w:cs="Times New Roman"/>
          <w:sz w:val="24"/>
          <w:szCs w:val="24"/>
        </w:rPr>
        <w:t>ADMINISTRATION DU PERSONNEL</w:t>
      </w:r>
    </w:p>
    <w:p w:rsidR="0066219F" w:rsidRDefault="0066219F">
      <w:pPr>
        <w:pStyle w:val="Paragraphedeliste"/>
        <w:numPr>
          <w:ilvl w:val="0"/>
          <w:numId w:val="2"/>
        </w:numPr>
        <w:rPr>
          <w:rFonts w:ascii="Times New Roman" w:hAnsi="Times New Roman" w:cs="Times New Roman"/>
          <w:b/>
          <w:bCs/>
          <w:sz w:val="24"/>
          <w:szCs w:val="24"/>
        </w:rPr>
      </w:pPr>
      <w:r w:rsidRPr="00005D6C">
        <w:rPr>
          <w:rFonts w:ascii="Times New Roman" w:hAnsi="Times New Roman" w:cs="Times New Roman"/>
          <w:b/>
          <w:bCs/>
          <w:sz w:val="24"/>
          <w:szCs w:val="24"/>
        </w:rPr>
        <w:t>Enregistrement d</w:t>
      </w:r>
      <w:r w:rsidR="007E6C42" w:rsidRPr="00005D6C">
        <w:rPr>
          <w:rFonts w:ascii="Times New Roman" w:hAnsi="Times New Roman" w:cs="Times New Roman"/>
          <w:b/>
          <w:bCs/>
          <w:sz w:val="24"/>
          <w:szCs w:val="24"/>
        </w:rPr>
        <w:t xml:space="preserve">u </w:t>
      </w:r>
      <w:r w:rsidRPr="00005D6C">
        <w:rPr>
          <w:rFonts w:ascii="Times New Roman" w:hAnsi="Times New Roman" w:cs="Times New Roman"/>
          <w:b/>
          <w:bCs/>
          <w:sz w:val="24"/>
          <w:szCs w:val="24"/>
        </w:rPr>
        <w:t>personne</w:t>
      </w:r>
      <w:r w:rsidR="007E6C42" w:rsidRPr="00005D6C">
        <w:rPr>
          <w:rFonts w:ascii="Times New Roman" w:hAnsi="Times New Roman" w:cs="Times New Roman"/>
          <w:b/>
          <w:bCs/>
          <w:sz w:val="24"/>
          <w:szCs w:val="24"/>
        </w:rPr>
        <w:t>l</w:t>
      </w:r>
    </w:p>
    <w:p w:rsidR="00064CB3" w:rsidRPr="00064CB3" w:rsidRDefault="00064CB3" w:rsidP="00064CB3">
      <w:pPr>
        <w:ind w:left="360"/>
        <w:rPr>
          <w:rFonts w:ascii="Times New Roman" w:hAnsi="Times New Roman" w:cs="Times New Roman"/>
          <w:sz w:val="24"/>
          <w:szCs w:val="24"/>
        </w:rPr>
      </w:pPr>
      <w:r>
        <w:rPr>
          <w:rFonts w:ascii="Times New Roman" w:hAnsi="Times New Roman" w:cs="Times New Roman"/>
          <w:sz w:val="24"/>
          <w:szCs w:val="24"/>
        </w:rPr>
        <w:t xml:space="preserve">Tache réaliser par le </w:t>
      </w:r>
      <w:r w:rsidRPr="00064CB3">
        <w:rPr>
          <w:rFonts w:ascii="Times New Roman" w:hAnsi="Times New Roman" w:cs="Times New Roman"/>
          <w:b/>
          <w:bCs/>
          <w:sz w:val="24"/>
          <w:szCs w:val="24"/>
        </w:rPr>
        <w:t>Rh</w:t>
      </w:r>
      <w:r>
        <w:rPr>
          <w:rFonts w:ascii="Times New Roman" w:hAnsi="Times New Roman" w:cs="Times New Roman"/>
          <w:sz w:val="24"/>
          <w:szCs w:val="24"/>
        </w:rPr>
        <w:t xml:space="preserve"> quand celui si se connecte à sa section il a la possibilité sur son tableau de bord :</w:t>
      </w:r>
    </w:p>
    <w:p w:rsidR="005206F5" w:rsidRPr="005B3FD3" w:rsidRDefault="007E6C42">
      <w:pPr>
        <w:pStyle w:val="Paragraphedeliste"/>
        <w:numPr>
          <w:ilvl w:val="0"/>
          <w:numId w:val="3"/>
        </w:numPr>
        <w:rPr>
          <w:rFonts w:ascii="Times New Roman" w:hAnsi="Times New Roman" w:cs="Times New Roman"/>
          <w:b/>
          <w:bCs/>
          <w:sz w:val="24"/>
          <w:szCs w:val="24"/>
        </w:rPr>
      </w:pPr>
      <w:r w:rsidRPr="00005D6C">
        <w:rPr>
          <w:rFonts w:ascii="Times New Roman" w:hAnsi="Times New Roman" w:cs="Times New Roman"/>
          <w:sz w:val="24"/>
          <w:szCs w:val="24"/>
        </w:rPr>
        <w:t xml:space="preserve">Ajout du personnel </w:t>
      </w:r>
      <w:r w:rsidR="003916A3">
        <w:rPr>
          <w:rFonts w:ascii="Times New Roman" w:hAnsi="Times New Roman" w:cs="Times New Roman"/>
          <w:sz w:val="24"/>
          <w:szCs w:val="24"/>
        </w:rPr>
        <w:t>et stagiaire</w:t>
      </w:r>
    </w:p>
    <w:p w:rsidR="005B3FD3" w:rsidRPr="00005D6C" w:rsidRDefault="005B3FD3">
      <w:pPr>
        <w:pStyle w:val="Paragraphedeliste"/>
        <w:numPr>
          <w:ilvl w:val="0"/>
          <w:numId w:val="6"/>
        </w:numPr>
        <w:rPr>
          <w:rFonts w:ascii="Times New Roman" w:hAnsi="Times New Roman" w:cs="Times New Roman"/>
          <w:b/>
          <w:bCs/>
          <w:sz w:val="24"/>
          <w:szCs w:val="24"/>
        </w:rPr>
      </w:pPr>
      <w:r>
        <w:rPr>
          <w:rFonts w:ascii="Times New Roman" w:hAnsi="Times New Roman" w:cs="Times New Roman"/>
          <w:b/>
          <w:bCs/>
          <w:sz w:val="24"/>
          <w:szCs w:val="24"/>
        </w:rPr>
        <w:t>Id</w:t>
      </w:r>
    </w:p>
    <w:p w:rsidR="005206F5" w:rsidRPr="00005D6C" w:rsidRDefault="005206F5">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Nom</w:t>
      </w:r>
      <w:r w:rsidR="007E6C42" w:rsidRPr="00005D6C">
        <w:rPr>
          <w:rFonts w:ascii="Times New Roman" w:hAnsi="Times New Roman" w:cs="Times New Roman"/>
          <w:sz w:val="24"/>
          <w:szCs w:val="24"/>
        </w:rPr>
        <w:t xml:space="preserve">, </w:t>
      </w:r>
    </w:p>
    <w:p w:rsidR="005206F5" w:rsidRPr="00005D6C" w:rsidRDefault="005206F5">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lastRenderedPageBreak/>
        <w:t>Prénom</w:t>
      </w:r>
      <w:r w:rsidR="007E6C42" w:rsidRPr="00005D6C">
        <w:rPr>
          <w:rFonts w:ascii="Times New Roman" w:hAnsi="Times New Roman" w:cs="Times New Roman"/>
          <w:sz w:val="24"/>
          <w:szCs w:val="24"/>
        </w:rPr>
        <w:t xml:space="preserve">, </w:t>
      </w:r>
    </w:p>
    <w:p w:rsidR="00DC32C5" w:rsidRPr="00005D6C" w:rsidRDefault="00DC32C5">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Photo,</w:t>
      </w:r>
    </w:p>
    <w:p w:rsidR="00F61341" w:rsidRPr="00F61341" w:rsidRDefault="005206F5">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Date</w:t>
      </w:r>
      <w:r w:rsidR="007E6C42" w:rsidRPr="00005D6C">
        <w:rPr>
          <w:rFonts w:ascii="Times New Roman" w:hAnsi="Times New Roman" w:cs="Times New Roman"/>
          <w:sz w:val="24"/>
          <w:szCs w:val="24"/>
        </w:rPr>
        <w:t xml:space="preserve"> </w:t>
      </w:r>
      <w:r w:rsidR="00F61341">
        <w:rPr>
          <w:rFonts w:ascii="Times New Roman" w:hAnsi="Times New Roman" w:cs="Times New Roman"/>
          <w:sz w:val="24"/>
          <w:szCs w:val="24"/>
        </w:rPr>
        <w:t>de naissance</w:t>
      </w:r>
    </w:p>
    <w:p w:rsidR="005206F5" w:rsidRPr="00005D6C" w:rsidRDefault="007E6C42">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 xml:space="preserve"> </w:t>
      </w:r>
      <w:r w:rsidR="00F61341">
        <w:rPr>
          <w:rFonts w:ascii="Times New Roman" w:hAnsi="Times New Roman" w:cs="Times New Roman"/>
          <w:sz w:val="24"/>
          <w:szCs w:val="24"/>
        </w:rPr>
        <w:t>L</w:t>
      </w:r>
      <w:r w:rsidRPr="00005D6C">
        <w:rPr>
          <w:rFonts w:ascii="Times New Roman" w:hAnsi="Times New Roman" w:cs="Times New Roman"/>
          <w:sz w:val="24"/>
          <w:szCs w:val="24"/>
        </w:rPr>
        <w:t xml:space="preserve">ieu de naissance, </w:t>
      </w:r>
    </w:p>
    <w:p w:rsidR="005206F5" w:rsidRPr="00005D6C" w:rsidRDefault="005206F5">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Statut</w:t>
      </w:r>
      <w:r w:rsidR="007E6C42" w:rsidRPr="00005D6C">
        <w:rPr>
          <w:rFonts w:ascii="Times New Roman" w:hAnsi="Times New Roman" w:cs="Times New Roman"/>
          <w:sz w:val="24"/>
          <w:szCs w:val="24"/>
        </w:rPr>
        <w:t xml:space="preserve"> matrimoniale, </w:t>
      </w:r>
    </w:p>
    <w:p w:rsidR="005206F5" w:rsidRPr="00005D6C" w:rsidRDefault="005206F5">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Adresse</w:t>
      </w:r>
      <w:r w:rsidR="007E6C42" w:rsidRPr="00005D6C">
        <w:rPr>
          <w:rFonts w:ascii="Times New Roman" w:hAnsi="Times New Roman" w:cs="Times New Roman"/>
          <w:sz w:val="24"/>
          <w:szCs w:val="24"/>
        </w:rPr>
        <w:t>,</w:t>
      </w:r>
    </w:p>
    <w:p w:rsidR="005206F5" w:rsidRPr="00005D6C" w:rsidRDefault="007E6C42">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 xml:space="preserve"> </w:t>
      </w:r>
      <w:r w:rsidR="005206F5" w:rsidRPr="00005D6C">
        <w:rPr>
          <w:rFonts w:ascii="Times New Roman" w:hAnsi="Times New Roman" w:cs="Times New Roman"/>
          <w:sz w:val="24"/>
          <w:szCs w:val="24"/>
        </w:rPr>
        <w:t>Numéro</w:t>
      </w:r>
      <w:r w:rsidRPr="00005D6C">
        <w:rPr>
          <w:rFonts w:ascii="Times New Roman" w:hAnsi="Times New Roman" w:cs="Times New Roman"/>
          <w:sz w:val="24"/>
          <w:szCs w:val="24"/>
        </w:rPr>
        <w:t xml:space="preserve"> de téléphone,</w:t>
      </w:r>
    </w:p>
    <w:p w:rsidR="005206F5" w:rsidRPr="00005D6C" w:rsidRDefault="007E6C42">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 xml:space="preserve"> </w:t>
      </w:r>
      <w:r w:rsidR="005206F5" w:rsidRPr="00005D6C">
        <w:rPr>
          <w:rFonts w:ascii="Times New Roman" w:hAnsi="Times New Roman" w:cs="Times New Roman"/>
          <w:sz w:val="24"/>
          <w:szCs w:val="24"/>
        </w:rPr>
        <w:t>Type</w:t>
      </w:r>
      <w:r w:rsidRPr="00005D6C">
        <w:rPr>
          <w:rFonts w:ascii="Times New Roman" w:hAnsi="Times New Roman" w:cs="Times New Roman"/>
          <w:sz w:val="24"/>
          <w:szCs w:val="24"/>
        </w:rPr>
        <w:t xml:space="preserve"> de contrat, </w:t>
      </w:r>
    </w:p>
    <w:p w:rsidR="005206F5" w:rsidRPr="00005D6C" w:rsidRDefault="005206F5">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Date</w:t>
      </w:r>
      <w:r w:rsidR="007E6C42" w:rsidRPr="00005D6C">
        <w:rPr>
          <w:rFonts w:ascii="Times New Roman" w:hAnsi="Times New Roman" w:cs="Times New Roman"/>
          <w:sz w:val="24"/>
          <w:szCs w:val="24"/>
        </w:rPr>
        <w:t xml:space="preserve"> de début, </w:t>
      </w:r>
    </w:p>
    <w:p w:rsidR="005206F5" w:rsidRPr="00005D6C" w:rsidRDefault="005206F5">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Date</w:t>
      </w:r>
      <w:r w:rsidR="007E6C42" w:rsidRPr="00005D6C">
        <w:rPr>
          <w:rFonts w:ascii="Times New Roman" w:hAnsi="Times New Roman" w:cs="Times New Roman"/>
          <w:sz w:val="24"/>
          <w:szCs w:val="24"/>
        </w:rPr>
        <w:t xml:space="preserve"> de fin, </w:t>
      </w:r>
    </w:p>
    <w:p w:rsidR="005206F5" w:rsidRPr="00005D6C" w:rsidRDefault="005206F5">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Ville</w:t>
      </w:r>
      <w:r w:rsidR="007E6C42" w:rsidRPr="00005D6C">
        <w:rPr>
          <w:rFonts w:ascii="Times New Roman" w:hAnsi="Times New Roman" w:cs="Times New Roman"/>
          <w:sz w:val="24"/>
          <w:szCs w:val="24"/>
        </w:rPr>
        <w:t xml:space="preserve"> d’exertion,</w:t>
      </w:r>
    </w:p>
    <w:p w:rsidR="005206F5" w:rsidRPr="00005D6C" w:rsidRDefault="007E6C42">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 xml:space="preserve"> </w:t>
      </w:r>
      <w:r w:rsidR="005206F5" w:rsidRPr="00005D6C">
        <w:rPr>
          <w:rFonts w:ascii="Times New Roman" w:hAnsi="Times New Roman" w:cs="Times New Roman"/>
          <w:sz w:val="24"/>
          <w:szCs w:val="24"/>
        </w:rPr>
        <w:t>Nationalité</w:t>
      </w:r>
      <w:r w:rsidRPr="00005D6C">
        <w:rPr>
          <w:rFonts w:ascii="Times New Roman" w:hAnsi="Times New Roman" w:cs="Times New Roman"/>
          <w:sz w:val="24"/>
          <w:szCs w:val="24"/>
        </w:rPr>
        <w:t xml:space="preserve">, </w:t>
      </w:r>
    </w:p>
    <w:p w:rsidR="005206F5" w:rsidRPr="00005D6C" w:rsidRDefault="007E6C42">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 xml:space="preserve">Matricule, </w:t>
      </w:r>
    </w:p>
    <w:p w:rsidR="005206F5" w:rsidRPr="00005D6C" w:rsidRDefault="005206F5">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Sexe</w:t>
      </w:r>
      <w:r w:rsidR="007E6C42" w:rsidRPr="00005D6C">
        <w:rPr>
          <w:rFonts w:ascii="Times New Roman" w:hAnsi="Times New Roman" w:cs="Times New Roman"/>
          <w:sz w:val="24"/>
          <w:szCs w:val="24"/>
        </w:rPr>
        <w:t xml:space="preserve">, </w:t>
      </w:r>
    </w:p>
    <w:p w:rsidR="005206F5" w:rsidRPr="00005D6C" w:rsidRDefault="007E6C42">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 xml:space="preserve">Nombre d’enfant, </w:t>
      </w:r>
    </w:p>
    <w:p w:rsidR="007E6C42" w:rsidRPr="00741AF8" w:rsidRDefault="005206F5">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Profession</w:t>
      </w:r>
    </w:p>
    <w:p w:rsidR="00741AF8" w:rsidRPr="00005D6C" w:rsidRDefault="00064CB3">
      <w:pPr>
        <w:pStyle w:val="Paragraphedeliste"/>
        <w:numPr>
          <w:ilvl w:val="0"/>
          <w:numId w:val="6"/>
        </w:numPr>
        <w:rPr>
          <w:rFonts w:ascii="Times New Roman" w:hAnsi="Times New Roman" w:cs="Times New Roman"/>
          <w:b/>
          <w:bCs/>
          <w:sz w:val="24"/>
          <w:szCs w:val="24"/>
        </w:rPr>
      </w:pPr>
      <w:r>
        <w:rPr>
          <w:rFonts w:ascii="Times New Roman" w:hAnsi="Times New Roman" w:cs="Times New Roman"/>
          <w:sz w:val="24"/>
          <w:szCs w:val="24"/>
        </w:rPr>
        <w:t>Poste</w:t>
      </w:r>
    </w:p>
    <w:p w:rsidR="007E6C42" w:rsidRPr="00005D6C" w:rsidRDefault="007E6C42">
      <w:pPr>
        <w:pStyle w:val="Paragraphedeliste"/>
        <w:numPr>
          <w:ilvl w:val="0"/>
          <w:numId w:val="3"/>
        </w:numPr>
        <w:rPr>
          <w:rFonts w:ascii="Times New Roman" w:hAnsi="Times New Roman" w:cs="Times New Roman"/>
          <w:b/>
          <w:bCs/>
          <w:sz w:val="24"/>
          <w:szCs w:val="24"/>
        </w:rPr>
      </w:pPr>
      <w:r w:rsidRPr="00005D6C">
        <w:rPr>
          <w:rFonts w:ascii="Times New Roman" w:hAnsi="Times New Roman" w:cs="Times New Roman"/>
          <w:sz w:val="24"/>
          <w:szCs w:val="24"/>
        </w:rPr>
        <w:t xml:space="preserve"> Suppression du personnel</w:t>
      </w:r>
    </w:p>
    <w:p w:rsidR="007E6C42" w:rsidRPr="00FE5F5B" w:rsidRDefault="007E6C42">
      <w:pPr>
        <w:pStyle w:val="Paragraphedeliste"/>
        <w:numPr>
          <w:ilvl w:val="0"/>
          <w:numId w:val="3"/>
        </w:numPr>
        <w:rPr>
          <w:rFonts w:ascii="Times New Roman" w:hAnsi="Times New Roman" w:cs="Times New Roman"/>
          <w:b/>
          <w:bCs/>
          <w:sz w:val="24"/>
          <w:szCs w:val="24"/>
        </w:rPr>
      </w:pPr>
      <w:r w:rsidRPr="00005D6C">
        <w:rPr>
          <w:rFonts w:ascii="Times New Roman" w:hAnsi="Times New Roman" w:cs="Times New Roman"/>
          <w:sz w:val="24"/>
          <w:szCs w:val="24"/>
        </w:rPr>
        <w:t>Modification d</w:t>
      </w:r>
      <w:r w:rsidR="00A81FF8" w:rsidRPr="00005D6C">
        <w:rPr>
          <w:rFonts w:ascii="Times New Roman" w:hAnsi="Times New Roman" w:cs="Times New Roman"/>
          <w:sz w:val="24"/>
          <w:szCs w:val="24"/>
        </w:rPr>
        <w:t xml:space="preserve">es informations </w:t>
      </w:r>
      <w:r w:rsidR="00F771DD" w:rsidRPr="00005D6C">
        <w:rPr>
          <w:rFonts w:ascii="Times New Roman" w:hAnsi="Times New Roman" w:cs="Times New Roman"/>
          <w:sz w:val="24"/>
          <w:szCs w:val="24"/>
        </w:rPr>
        <w:t>du personnel</w:t>
      </w:r>
    </w:p>
    <w:p w:rsidR="00FE5F5B" w:rsidRPr="00FE5F5B" w:rsidRDefault="00FE5F5B">
      <w:pPr>
        <w:pStyle w:val="Paragraphedeliste"/>
        <w:numPr>
          <w:ilvl w:val="0"/>
          <w:numId w:val="3"/>
        </w:numPr>
        <w:rPr>
          <w:rFonts w:ascii="Times New Roman" w:hAnsi="Times New Roman" w:cs="Times New Roman"/>
          <w:b/>
          <w:bCs/>
          <w:sz w:val="24"/>
          <w:szCs w:val="24"/>
        </w:rPr>
      </w:pPr>
      <w:r>
        <w:rPr>
          <w:rFonts w:ascii="Times New Roman" w:hAnsi="Times New Roman" w:cs="Times New Roman"/>
          <w:sz w:val="24"/>
          <w:szCs w:val="24"/>
        </w:rPr>
        <w:t>Afficher la liste des employés</w:t>
      </w:r>
    </w:p>
    <w:p w:rsidR="00FE5F5B" w:rsidRPr="008F0051" w:rsidRDefault="00FE5F5B">
      <w:pPr>
        <w:pStyle w:val="Paragraphedeliste"/>
        <w:numPr>
          <w:ilvl w:val="0"/>
          <w:numId w:val="3"/>
        </w:numPr>
        <w:rPr>
          <w:rFonts w:ascii="Times New Roman" w:hAnsi="Times New Roman" w:cs="Times New Roman"/>
          <w:b/>
          <w:bCs/>
          <w:sz w:val="24"/>
          <w:szCs w:val="24"/>
        </w:rPr>
      </w:pPr>
      <w:r>
        <w:rPr>
          <w:rFonts w:ascii="Times New Roman" w:hAnsi="Times New Roman" w:cs="Times New Roman"/>
          <w:sz w:val="24"/>
          <w:szCs w:val="24"/>
        </w:rPr>
        <w:t>Affecter les rôles aux employés</w:t>
      </w:r>
    </w:p>
    <w:p w:rsidR="008F0051" w:rsidRPr="00005D6C" w:rsidRDefault="008F0051">
      <w:pPr>
        <w:pStyle w:val="Paragraphedeliste"/>
        <w:numPr>
          <w:ilvl w:val="0"/>
          <w:numId w:val="3"/>
        </w:numPr>
        <w:rPr>
          <w:rFonts w:ascii="Times New Roman" w:hAnsi="Times New Roman" w:cs="Times New Roman"/>
          <w:b/>
          <w:bCs/>
          <w:sz w:val="24"/>
          <w:szCs w:val="24"/>
        </w:rPr>
      </w:pPr>
      <w:r>
        <w:rPr>
          <w:rFonts w:ascii="Times New Roman" w:hAnsi="Times New Roman" w:cs="Times New Roman"/>
          <w:sz w:val="24"/>
          <w:szCs w:val="24"/>
        </w:rPr>
        <w:t>Afficher les informations d’un employé</w:t>
      </w:r>
    </w:p>
    <w:p w:rsidR="00DC32C5" w:rsidRPr="00005D6C" w:rsidRDefault="00B375B4">
      <w:pPr>
        <w:pStyle w:val="Paragraphedeliste"/>
        <w:numPr>
          <w:ilvl w:val="0"/>
          <w:numId w:val="3"/>
        </w:numPr>
        <w:rPr>
          <w:rFonts w:ascii="Times New Roman" w:hAnsi="Times New Roman" w:cs="Times New Roman"/>
          <w:b/>
          <w:bCs/>
          <w:sz w:val="24"/>
          <w:szCs w:val="24"/>
        </w:rPr>
      </w:pPr>
      <w:r w:rsidRPr="00005D6C">
        <w:rPr>
          <w:rFonts w:ascii="Times New Roman" w:hAnsi="Times New Roman" w:cs="Times New Roman"/>
          <w:sz w:val="24"/>
          <w:szCs w:val="24"/>
        </w:rPr>
        <w:t>Imprimer la liste des employés</w:t>
      </w:r>
    </w:p>
    <w:p w:rsidR="00B375B4" w:rsidRPr="00064CB3" w:rsidRDefault="00DC32C5">
      <w:pPr>
        <w:pStyle w:val="Paragraphedeliste"/>
        <w:numPr>
          <w:ilvl w:val="0"/>
          <w:numId w:val="3"/>
        </w:numPr>
        <w:rPr>
          <w:rFonts w:ascii="Times New Roman" w:hAnsi="Times New Roman" w:cs="Times New Roman"/>
          <w:b/>
          <w:bCs/>
          <w:sz w:val="24"/>
          <w:szCs w:val="24"/>
        </w:rPr>
      </w:pPr>
      <w:r w:rsidRPr="00005D6C">
        <w:rPr>
          <w:rFonts w:ascii="Times New Roman" w:hAnsi="Times New Roman" w:cs="Times New Roman"/>
          <w:sz w:val="24"/>
          <w:szCs w:val="24"/>
        </w:rPr>
        <w:t>Imprimer les informations d’un employé</w:t>
      </w:r>
    </w:p>
    <w:p w:rsidR="00064CB3" w:rsidRDefault="00064CB3" w:rsidP="00064CB3">
      <w:pPr>
        <w:rPr>
          <w:rFonts w:ascii="Times New Roman" w:hAnsi="Times New Roman" w:cs="Times New Roman"/>
          <w:sz w:val="24"/>
          <w:szCs w:val="24"/>
        </w:rPr>
      </w:pPr>
      <w:r>
        <w:rPr>
          <w:rFonts w:ascii="Times New Roman" w:hAnsi="Times New Roman" w:cs="Times New Roman"/>
          <w:sz w:val="24"/>
          <w:szCs w:val="24"/>
        </w:rPr>
        <w:t xml:space="preserve">Concernant le </w:t>
      </w:r>
      <w:r w:rsidRPr="00064CB3">
        <w:rPr>
          <w:rFonts w:ascii="Times New Roman" w:hAnsi="Times New Roman" w:cs="Times New Roman"/>
          <w:b/>
          <w:bCs/>
          <w:sz w:val="24"/>
          <w:szCs w:val="24"/>
        </w:rPr>
        <w:t>Directeur général</w:t>
      </w:r>
      <w:r>
        <w:rPr>
          <w:rFonts w:ascii="Times New Roman" w:hAnsi="Times New Roman" w:cs="Times New Roman"/>
          <w:sz w:val="24"/>
          <w:szCs w:val="24"/>
        </w:rPr>
        <w:t xml:space="preserve"> il a le droit de : </w:t>
      </w:r>
    </w:p>
    <w:p w:rsidR="00064CB3" w:rsidRPr="00005D6C" w:rsidRDefault="00064CB3">
      <w:pPr>
        <w:pStyle w:val="Paragraphedeliste"/>
        <w:numPr>
          <w:ilvl w:val="0"/>
          <w:numId w:val="3"/>
        </w:numPr>
        <w:rPr>
          <w:rFonts w:ascii="Times New Roman" w:hAnsi="Times New Roman" w:cs="Times New Roman"/>
          <w:b/>
          <w:bCs/>
          <w:sz w:val="24"/>
          <w:szCs w:val="24"/>
        </w:rPr>
      </w:pPr>
      <w:bookmarkStart w:id="0" w:name="_Hlk125973909"/>
      <w:r>
        <w:rPr>
          <w:rFonts w:ascii="Times New Roman" w:hAnsi="Times New Roman" w:cs="Times New Roman"/>
          <w:sz w:val="24"/>
          <w:szCs w:val="24"/>
        </w:rPr>
        <w:t>Afficher les informations d’un employé</w:t>
      </w:r>
    </w:p>
    <w:bookmarkEnd w:id="0"/>
    <w:p w:rsidR="00064CB3" w:rsidRPr="00005D6C" w:rsidRDefault="00064CB3">
      <w:pPr>
        <w:pStyle w:val="Paragraphedeliste"/>
        <w:numPr>
          <w:ilvl w:val="0"/>
          <w:numId w:val="3"/>
        </w:numPr>
        <w:rPr>
          <w:rFonts w:ascii="Times New Roman" w:hAnsi="Times New Roman" w:cs="Times New Roman"/>
          <w:b/>
          <w:bCs/>
          <w:sz w:val="24"/>
          <w:szCs w:val="24"/>
        </w:rPr>
      </w:pPr>
      <w:r w:rsidRPr="00005D6C">
        <w:rPr>
          <w:rFonts w:ascii="Times New Roman" w:hAnsi="Times New Roman" w:cs="Times New Roman"/>
          <w:sz w:val="24"/>
          <w:szCs w:val="24"/>
        </w:rPr>
        <w:t>Imprimer la liste des employés</w:t>
      </w:r>
    </w:p>
    <w:p w:rsidR="00064CB3" w:rsidRPr="00064CB3" w:rsidRDefault="00064CB3">
      <w:pPr>
        <w:pStyle w:val="Paragraphedeliste"/>
        <w:numPr>
          <w:ilvl w:val="0"/>
          <w:numId w:val="3"/>
        </w:numPr>
        <w:rPr>
          <w:rFonts w:ascii="Times New Roman" w:hAnsi="Times New Roman" w:cs="Times New Roman"/>
          <w:b/>
          <w:bCs/>
          <w:sz w:val="24"/>
          <w:szCs w:val="24"/>
        </w:rPr>
      </w:pPr>
      <w:r w:rsidRPr="00005D6C">
        <w:rPr>
          <w:rFonts w:ascii="Times New Roman" w:hAnsi="Times New Roman" w:cs="Times New Roman"/>
          <w:sz w:val="24"/>
          <w:szCs w:val="24"/>
        </w:rPr>
        <w:t>Imprimer les informations d’un employé</w:t>
      </w:r>
    </w:p>
    <w:p w:rsidR="00064CB3" w:rsidRPr="00064CB3" w:rsidRDefault="00064CB3" w:rsidP="00064CB3">
      <w:pPr>
        <w:rPr>
          <w:rFonts w:ascii="Times New Roman" w:hAnsi="Times New Roman" w:cs="Times New Roman"/>
          <w:sz w:val="24"/>
          <w:szCs w:val="24"/>
        </w:rPr>
      </w:pPr>
    </w:p>
    <w:p w:rsidR="007E6C42" w:rsidRPr="00005D6C" w:rsidRDefault="007E6C42" w:rsidP="007E6C42">
      <w:pPr>
        <w:pStyle w:val="Paragraphedeliste"/>
        <w:rPr>
          <w:rFonts w:ascii="Times New Roman" w:hAnsi="Times New Roman" w:cs="Times New Roman"/>
          <w:sz w:val="24"/>
          <w:szCs w:val="24"/>
        </w:rPr>
      </w:pPr>
    </w:p>
    <w:p w:rsidR="00266EB5" w:rsidRDefault="000D06D9">
      <w:pPr>
        <w:pStyle w:val="Paragraphedeliste"/>
        <w:numPr>
          <w:ilvl w:val="0"/>
          <w:numId w:val="2"/>
        </w:numPr>
        <w:rPr>
          <w:rFonts w:ascii="Times New Roman" w:hAnsi="Times New Roman" w:cs="Times New Roman"/>
          <w:sz w:val="24"/>
          <w:szCs w:val="24"/>
        </w:rPr>
      </w:pPr>
      <w:r w:rsidRPr="00005D6C">
        <w:rPr>
          <w:rFonts w:ascii="Times New Roman" w:hAnsi="Times New Roman" w:cs="Times New Roman"/>
          <w:b/>
          <w:bCs/>
          <w:sz w:val="24"/>
          <w:szCs w:val="24"/>
        </w:rPr>
        <w:t>Traitement des contrats de travail</w:t>
      </w:r>
      <w:r w:rsidRPr="00005D6C">
        <w:rPr>
          <w:rFonts w:ascii="Times New Roman" w:hAnsi="Times New Roman" w:cs="Times New Roman"/>
          <w:sz w:val="24"/>
          <w:szCs w:val="24"/>
        </w:rPr>
        <w:t xml:space="preserve"> </w:t>
      </w:r>
      <w:r w:rsidR="0066219F" w:rsidRPr="00005D6C">
        <w:rPr>
          <w:rFonts w:ascii="Times New Roman" w:hAnsi="Times New Roman" w:cs="Times New Roman"/>
          <w:sz w:val="24"/>
          <w:szCs w:val="24"/>
        </w:rPr>
        <w:t>(information sure</w:t>
      </w:r>
      <w:r w:rsidR="00512565" w:rsidRPr="00005D6C">
        <w:rPr>
          <w:rFonts w:ascii="Times New Roman" w:hAnsi="Times New Roman" w:cs="Times New Roman"/>
          <w:sz w:val="24"/>
          <w:szCs w:val="24"/>
        </w:rPr>
        <w:t> : type de contrat, la durée, le salaire et les avantages)</w:t>
      </w:r>
    </w:p>
    <w:p w:rsidR="00064CB3" w:rsidRPr="00064CB3" w:rsidRDefault="00064CB3" w:rsidP="00064CB3">
      <w:pPr>
        <w:ind w:left="360"/>
        <w:rPr>
          <w:rFonts w:ascii="Times New Roman" w:hAnsi="Times New Roman" w:cs="Times New Roman"/>
          <w:sz w:val="24"/>
          <w:szCs w:val="24"/>
        </w:rPr>
      </w:pPr>
      <w:r>
        <w:rPr>
          <w:rFonts w:ascii="Times New Roman" w:hAnsi="Times New Roman" w:cs="Times New Roman"/>
          <w:sz w:val="24"/>
          <w:szCs w:val="24"/>
        </w:rPr>
        <w:t xml:space="preserve">Tache </w:t>
      </w:r>
      <w:r w:rsidR="001F69A7">
        <w:rPr>
          <w:rFonts w:ascii="Times New Roman" w:hAnsi="Times New Roman" w:cs="Times New Roman"/>
          <w:sz w:val="24"/>
          <w:szCs w:val="24"/>
        </w:rPr>
        <w:t>réaliser</w:t>
      </w:r>
      <w:r>
        <w:rPr>
          <w:rFonts w:ascii="Times New Roman" w:hAnsi="Times New Roman" w:cs="Times New Roman"/>
          <w:sz w:val="24"/>
          <w:szCs w:val="24"/>
        </w:rPr>
        <w:t xml:space="preserve"> par le Rh. </w:t>
      </w:r>
      <w:r w:rsidR="001F69A7">
        <w:rPr>
          <w:rFonts w:ascii="Times New Roman" w:hAnsi="Times New Roman" w:cs="Times New Roman"/>
          <w:sz w:val="24"/>
          <w:szCs w:val="24"/>
        </w:rPr>
        <w:t>Lorsque</w:t>
      </w:r>
      <w:r>
        <w:rPr>
          <w:rFonts w:ascii="Times New Roman" w:hAnsi="Times New Roman" w:cs="Times New Roman"/>
          <w:sz w:val="24"/>
          <w:szCs w:val="24"/>
        </w:rPr>
        <w:t xml:space="preserve"> celui si se connecte a sa section il se diri</w:t>
      </w:r>
      <w:r w:rsidR="001F69A7">
        <w:rPr>
          <w:rFonts w:ascii="Times New Roman" w:hAnsi="Times New Roman" w:cs="Times New Roman"/>
          <w:sz w:val="24"/>
          <w:szCs w:val="24"/>
        </w:rPr>
        <w:t xml:space="preserve">ge vers le tableau de bord sur l’onglet contrat de travail il sélectionne </w:t>
      </w:r>
      <w:r w:rsidR="00876C5E">
        <w:rPr>
          <w:rFonts w:ascii="Times New Roman" w:hAnsi="Times New Roman" w:cs="Times New Roman"/>
          <w:sz w:val="24"/>
          <w:szCs w:val="24"/>
        </w:rPr>
        <w:t>un employé</w:t>
      </w:r>
      <w:r w:rsidR="001F69A7">
        <w:rPr>
          <w:rFonts w:ascii="Times New Roman" w:hAnsi="Times New Roman" w:cs="Times New Roman"/>
          <w:sz w:val="24"/>
          <w:szCs w:val="24"/>
        </w:rPr>
        <w:t xml:space="preserve"> et peut effectuer les actions si dessous </w:t>
      </w:r>
    </w:p>
    <w:p w:rsidR="00232AEF" w:rsidRPr="00005D6C" w:rsidRDefault="00232AEF" w:rsidP="00232AEF">
      <w:pPr>
        <w:pStyle w:val="Paragraphedeliste"/>
        <w:ind w:left="1440"/>
        <w:rPr>
          <w:rFonts w:ascii="Times New Roman" w:hAnsi="Times New Roman" w:cs="Times New Roman"/>
          <w:sz w:val="24"/>
          <w:szCs w:val="24"/>
        </w:rPr>
      </w:pPr>
    </w:p>
    <w:p w:rsidR="0035081D" w:rsidRPr="00005D6C" w:rsidRDefault="00D82851">
      <w:pPr>
        <w:pStyle w:val="Paragraphedeliste"/>
        <w:numPr>
          <w:ilvl w:val="0"/>
          <w:numId w:val="4"/>
        </w:numPr>
        <w:rPr>
          <w:rFonts w:ascii="Times New Roman" w:hAnsi="Times New Roman" w:cs="Times New Roman"/>
          <w:sz w:val="24"/>
          <w:szCs w:val="24"/>
        </w:rPr>
      </w:pPr>
      <w:r w:rsidRPr="00005D6C">
        <w:rPr>
          <w:rFonts w:ascii="Times New Roman" w:hAnsi="Times New Roman" w:cs="Times New Roman"/>
          <w:sz w:val="24"/>
          <w:szCs w:val="24"/>
        </w:rPr>
        <w:t>Création d’un contrat (</w:t>
      </w:r>
    </w:p>
    <w:p w:rsidR="0035081D" w:rsidRPr="00005D6C" w:rsidRDefault="0035081D">
      <w:pPr>
        <w:pStyle w:val="Paragraphedeliste"/>
        <w:numPr>
          <w:ilvl w:val="0"/>
          <w:numId w:val="5"/>
        </w:numPr>
        <w:rPr>
          <w:rFonts w:ascii="Times New Roman" w:hAnsi="Times New Roman" w:cs="Times New Roman"/>
          <w:sz w:val="24"/>
          <w:szCs w:val="24"/>
        </w:rPr>
      </w:pPr>
      <w:bookmarkStart w:id="1" w:name="_Hlk124841144"/>
      <w:r w:rsidRPr="00005D6C">
        <w:rPr>
          <w:rFonts w:ascii="Times New Roman" w:hAnsi="Times New Roman" w:cs="Times New Roman"/>
          <w:sz w:val="24"/>
          <w:szCs w:val="24"/>
        </w:rPr>
        <w:t>Lieux</w:t>
      </w:r>
      <w:r w:rsidR="00D82851" w:rsidRPr="00005D6C">
        <w:rPr>
          <w:rFonts w:ascii="Times New Roman" w:hAnsi="Times New Roman" w:cs="Times New Roman"/>
          <w:sz w:val="24"/>
          <w:szCs w:val="24"/>
        </w:rPr>
        <w:t xml:space="preserve"> de recrutement, </w:t>
      </w:r>
    </w:p>
    <w:p w:rsidR="0035081D" w:rsidRPr="00005D6C" w:rsidRDefault="0035081D">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sz w:val="24"/>
          <w:szCs w:val="24"/>
        </w:rPr>
        <w:t>Date</w:t>
      </w:r>
      <w:r w:rsidR="00D82851" w:rsidRPr="00005D6C">
        <w:rPr>
          <w:rFonts w:ascii="Times New Roman" w:hAnsi="Times New Roman" w:cs="Times New Roman"/>
          <w:sz w:val="24"/>
          <w:szCs w:val="24"/>
        </w:rPr>
        <w:t xml:space="preserve"> d’embouche, </w:t>
      </w:r>
    </w:p>
    <w:p w:rsidR="0035081D" w:rsidRPr="00005D6C" w:rsidRDefault="0035081D">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sz w:val="24"/>
          <w:szCs w:val="24"/>
        </w:rPr>
        <w:t xml:space="preserve">Période d’essai, </w:t>
      </w:r>
    </w:p>
    <w:p w:rsidR="0035081D" w:rsidRPr="00005D6C" w:rsidRDefault="0035081D">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sz w:val="24"/>
          <w:szCs w:val="24"/>
        </w:rPr>
        <w:t>N</w:t>
      </w:r>
      <w:r w:rsidR="00D82851" w:rsidRPr="00005D6C">
        <w:rPr>
          <w:rFonts w:ascii="Times New Roman" w:hAnsi="Times New Roman" w:cs="Times New Roman"/>
          <w:sz w:val="24"/>
          <w:szCs w:val="24"/>
        </w:rPr>
        <w:t>ature (CDI, CDD, CTT</w:t>
      </w:r>
      <w:r w:rsidRPr="00005D6C">
        <w:rPr>
          <w:rFonts w:ascii="Times New Roman" w:hAnsi="Times New Roman" w:cs="Times New Roman"/>
          <w:sz w:val="24"/>
          <w:szCs w:val="24"/>
        </w:rPr>
        <w:t xml:space="preserve">), </w:t>
      </w:r>
    </w:p>
    <w:p w:rsidR="0035081D" w:rsidRPr="00005D6C" w:rsidRDefault="0035081D">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sz w:val="24"/>
          <w:szCs w:val="24"/>
        </w:rPr>
        <w:t xml:space="preserve">Nom prénom employé, </w:t>
      </w:r>
    </w:p>
    <w:p w:rsidR="0035081D" w:rsidRPr="00005D6C" w:rsidRDefault="0035081D">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sz w:val="24"/>
          <w:szCs w:val="24"/>
        </w:rPr>
        <w:t xml:space="preserve">Nom prénom employeur, </w:t>
      </w:r>
    </w:p>
    <w:p w:rsidR="0035081D" w:rsidRPr="00005D6C" w:rsidRDefault="0035081D">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sz w:val="24"/>
          <w:szCs w:val="24"/>
        </w:rPr>
        <w:lastRenderedPageBreak/>
        <w:t xml:space="preserve">Nature de l’emploi, </w:t>
      </w:r>
    </w:p>
    <w:p w:rsidR="0066219F" w:rsidRPr="00005D6C" w:rsidRDefault="0035081D">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sz w:val="24"/>
          <w:szCs w:val="24"/>
        </w:rPr>
        <w:t xml:space="preserve">Lieu de travail  </w:t>
      </w:r>
    </w:p>
    <w:p w:rsidR="0035081D" w:rsidRPr="00005D6C" w:rsidRDefault="0035081D">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sz w:val="24"/>
          <w:szCs w:val="24"/>
        </w:rPr>
        <w:t>Dur</w:t>
      </w:r>
      <w:r w:rsidR="005206F5" w:rsidRPr="00005D6C">
        <w:rPr>
          <w:rFonts w:ascii="Times New Roman" w:hAnsi="Times New Roman" w:cs="Times New Roman"/>
          <w:sz w:val="24"/>
          <w:szCs w:val="24"/>
        </w:rPr>
        <w:t>é</w:t>
      </w:r>
      <w:r w:rsidRPr="00005D6C">
        <w:rPr>
          <w:rFonts w:ascii="Times New Roman" w:hAnsi="Times New Roman" w:cs="Times New Roman"/>
          <w:sz w:val="24"/>
          <w:szCs w:val="24"/>
        </w:rPr>
        <w:t>e et horaire de travail</w:t>
      </w:r>
    </w:p>
    <w:p w:rsidR="0035081D" w:rsidRPr="00005D6C" w:rsidRDefault="0035081D">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sz w:val="24"/>
          <w:szCs w:val="24"/>
        </w:rPr>
        <w:t>Salaire brut initial</w:t>
      </w:r>
    </w:p>
    <w:p w:rsidR="0035081D" w:rsidRPr="00005D6C" w:rsidRDefault="0035081D">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sz w:val="24"/>
          <w:szCs w:val="24"/>
        </w:rPr>
        <w:t xml:space="preserve">Nombre de jour congé annuel </w:t>
      </w:r>
    </w:p>
    <w:bookmarkEnd w:id="1"/>
    <w:p w:rsidR="0035081D" w:rsidRPr="00005D6C" w:rsidRDefault="0035081D" w:rsidP="0035081D">
      <w:pPr>
        <w:pStyle w:val="Paragraphedeliste"/>
        <w:ind w:left="2508"/>
        <w:rPr>
          <w:rFonts w:ascii="Times New Roman" w:hAnsi="Times New Roman" w:cs="Times New Roman"/>
          <w:sz w:val="24"/>
          <w:szCs w:val="24"/>
        </w:rPr>
      </w:pPr>
    </w:p>
    <w:p w:rsidR="00D82851" w:rsidRDefault="00D82851">
      <w:pPr>
        <w:pStyle w:val="Paragraphedeliste"/>
        <w:numPr>
          <w:ilvl w:val="0"/>
          <w:numId w:val="4"/>
        </w:numPr>
        <w:rPr>
          <w:rFonts w:ascii="Times New Roman" w:hAnsi="Times New Roman" w:cs="Times New Roman"/>
          <w:sz w:val="24"/>
          <w:szCs w:val="24"/>
        </w:rPr>
      </w:pPr>
      <w:r w:rsidRPr="00005D6C">
        <w:rPr>
          <w:rFonts w:ascii="Times New Roman" w:hAnsi="Times New Roman" w:cs="Times New Roman"/>
          <w:sz w:val="24"/>
          <w:szCs w:val="24"/>
        </w:rPr>
        <w:t>Modification d’un contrat</w:t>
      </w:r>
    </w:p>
    <w:p w:rsidR="001F69A7" w:rsidRPr="00005D6C" w:rsidRDefault="001F69A7">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sz w:val="24"/>
          <w:szCs w:val="24"/>
        </w:rPr>
        <w:t xml:space="preserve">Lieux de recrutement, </w:t>
      </w:r>
    </w:p>
    <w:p w:rsidR="001F69A7" w:rsidRPr="00005D6C" w:rsidRDefault="001F69A7">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sz w:val="24"/>
          <w:szCs w:val="24"/>
        </w:rPr>
        <w:t xml:space="preserve">Date d’embouche, </w:t>
      </w:r>
    </w:p>
    <w:p w:rsidR="001F69A7" w:rsidRPr="00005D6C" w:rsidRDefault="001F69A7">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sz w:val="24"/>
          <w:szCs w:val="24"/>
        </w:rPr>
        <w:t xml:space="preserve">Période d’essai, </w:t>
      </w:r>
    </w:p>
    <w:p w:rsidR="001F69A7" w:rsidRPr="00005D6C" w:rsidRDefault="001F69A7">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sz w:val="24"/>
          <w:szCs w:val="24"/>
        </w:rPr>
        <w:t xml:space="preserve">Nature (CDI, CDD, CTT), </w:t>
      </w:r>
    </w:p>
    <w:p w:rsidR="001F69A7" w:rsidRPr="00005D6C" w:rsidRDefault="001F69A7">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sz w:val="24"/>
          <w:szCs w:val="24"/>
        </w:rPr>
        <w:t xml:space="preserve">Nom prénom employé, </w:t>
      </w:r>
    </w:p>
    <w:p w:rsidR="001F69A7" w:rsidRPr="00005D6C" w:rsidRDefault="001F69A7">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sz w:val="24"/>
          <w:szCs w:val="24"/>
        </w:rPr>
        <w:t xml:space="preserve">Nom prénom employeur, </w:t>
      </w:r>
    </w:p>
    <w:p w:rsidR="001F69A7" w:rsidRPr="00005D6C" w:rsidRDefault="001F69A7">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sz w:val="24"/>
          <w:szCs w:val="24"/>
        </w:rPr>
        <w:t xml:space="preserve">Nature de l’emploi, </w:t>
      </w:r>
    </w:p>
    <w:p w:rsidR="001F69A7" w:rsidRPr="00005D6C" w:rsidRDefault="001F69A7">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sz w:val="24"/>
          <w:szCs w:val="24"/>
        </w:rPr>
        <w:t xml:space="preserve">Lieu de travail  </w:t>
      </w:r>
    </w:p>
    <w:p w:rsidR="001F69A7" w:rsidRPr="00005D6C" w:rsidRDefault="001F69A7">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sz w:val="24"/>
          <w:szCs w:val="24"/>
        </w:rPr>
        <w:t>Durée et horaire de travail</w:t>
      </w:r>
    </w:p>
    <w:p w:rsidR="001F69A7" w:rsidRPr="00005D6C" w:rsidRDefault="001F69A7">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sz w:val="24"/>
          <w:szCs w:val="24"/>
        </w:rPr>
        <w:t>Salaire brut initial</w:t>
      </w:r>
    </w:p>
    <w:p w:rsidR="001F69A7" w:rsidRPr="00005D6C" w:rsidRDefault="001F69A7">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sz w:val="24"/>
          <w:szCs w:val="24"/>
        </w:rPr>
        <w:t xml:space="preserve">Nombre de jour congé annuel </w:t>
      </w:r>
    </w:p>
    <w:p w:rsidR="001F69A7" w:rsidRPr="00005D6C" w:rsidRDefault="001F69A7" w:rsidP="001F69A7">
      <w:pPr>
        <w:pStyle w:val="Paragraphedeliste"/>
        <w:ind w:left="1788"/>
        <w:rPr>
          <w:rFonts w:ascii="Times New Roman" w:hAnsi="Times New Roman" w:cs="Times New Roman"/>
          <w:sz w:val="24"/>
          <w:szCs w:val="24"/>
        </w:rPr>
      </w:pPr>
    </w:p>
    <w:p w:rsidR="005206F5" w:rsidRDefault="005206F5">
      <w:pPr>
        <w:pStyle w:val="Paragraphedeliste"/>
        <w:numPr>
          <w:ilvl w:val="0"/>
          <w:numId w:val="4"/>
        </w:numPr>
        <w:rPr>
          <w:rFonts w:ascii="Times New Roman" w:hAnsi="Times New Roman" w:cs="Times New Roman"/>
          <w:sz w:val="24"/>
          <w:szCs w:val="24"/>
        </w:rPr>
      </w:pPr>
      <w:r w:rsidRPr="00005D6C">
        <w:rPr>
          <w:rFonts w:ascii="Times New Roman" w:hAnsi="Times New Roman" w:cs="Times New Roman"/>
          <w:sz w:val="24"/>
          <w:szCs w:val="24"/>
        </w:rPr>
        <w:t>Suppression d’un contrat</w:t>
      </w:r>
    </w:p>
    <w:p w:rsidR="00A450D5" w:rsidRPr="00005D6C" w:rsidRDefault="00A450D5">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Afficher le contrat d’un employé</w:t>
      </w:r>
    </w:p>
    <w:p w:rsidR="00DC32C5" w:rsidRDefault="00DC32C5">
      <w:pPr>
        <w:pStyle w:val="Paragraphedeliste"/>
        <w:numPr>
          <w:ilvl w:val="0"/>
          <w:numId w:val="4"/>
        </w:numPr>
        <w:rPr>
          <w:rFonts w:ascii="Times New Roman" w:hAnsi="Times New Roman" w:cs="Times New Roman"/>
          <w:sz w:val="24"/>
          <w:szCs w:val="24"/>
        </w:rPr>
      </w:pPr>
      <w:r w:rsidRPr="00005D6C">
        <w:rPr>
          <w:rFonts w:ascii="Times New Roman" w:hAnsi="Times New Roman" w:cs="Times New Roman"/>
          <w:sz w:val="24"/>
          <w:szCs w:val="24"/>
        </w:rPr>
        <w:t>Imprimé le contrat de travail d’un employé</w:t>
      </w:r>
    </w:p>
    <w:p w:rsidR="00876C5E" w:rsidRPr="00005D6C" w:rsidRDefault="00876C5E" w:rsidP="00927BCB">
      <w:pPr>
        <w:pStyle w:val="Paragraphedeliste"/>
        <w:ind w:left="1788"/>
        <w:rPr>
          <w:rFonts w:ascii="Times New Roman" w:hAnsi="Times New Roman" w:cs="Times New Roman"/>
          <w:sz w:val="24"/>
          <w:szCs w:val="24"/>
        </w:rPr>
      </w:pPr>
    </w:p>
    <w:p w:rsidR="00D82851" w:rsidRPr="00005D6C" w:rsidRDefault="00D82851" w:rsidP="00D82851">
      <w:pPr>
        <w:pStyle w:val="Paragraphedeliste"/>
        <w:ind w:left="1788"/>
        <w:rPr>
          <w:rFonts w:ascii="Times New Roman" w:hAnsi="Times New Roman" w:cs="Times New Roman"/>
          <w:sz w:val="24"/>
          <w:szCs w:val="24"/>
        </w:rPr>
      </w:pPr>
    </w:p>
    <w:p w:rsidR="0066219F" w:rsidRDefault="000D06D9">
      <w:pPr>
        <w:pStyle w:val="Paragraphedeliste"/>
        <w:numPr>
          <w:ilvl w:val="0"/>
          <w:numId w:val="2"/>
        </w:numPr>
        <w:rPr>
          <w:rFonts w:ascii="Times New Roman" w:hAnsi="Times New Roman" w:cs="Times New Roman"/>
          <w:sz w:val="24"/>
          <w:szCs w:val="24"/>
        </w:rPr>
      </w:pPr>
      <w:r w:rsidRPr="00005D6C">
        <w:rPr>
          <w:rFonts w:ascii="Times New Roman" w:hAnsi="Times New Roman" w:cs="Times New Roman"/>
          <w:b/>
          <w:bCs/>
          <w:sz w:val="24"/>
          <w:szCs w:val="24"/>
        </w:rPr>
        <w:t xml:space="preserve">Gestion des permissions </w:t>
      </w:r>
      <w:r w:rsidR="00512565" w:rsidRPr="00005D6C">
        <w:rPr>
          <w:rFonts w:ascii="Times New Roman" w:hAnsi="Times New Roman" w:cs="Times New Roman"/>
          <w:sz w:val="24"/>
          <w:szCs w:val="24"/>
        </w:rPr>
        <w:t>(Date de début, Date de fin, Motif et Etat)</w:t>
      </w:r>
    </w:p>
    <w:p w:rsidR="00876C5E" w:rsidRPr="00876C5E" w:rsidRDefault="00876C5E" w:rsidP="00876C5E">
      <w:pPr>
        <w:rPr>
          <w:rFonts w:ascii="Times New Roman" w:hAnsi="Times New Roman" w:cs="Times New Roman"/>
          <w:sz w:val="24"/>
          <w:szCs w:val="24"/>
        </w:rPr>
      </w:pPr>
      <w:r>
        <w:rPr>
          <w:rFonts w:ascii="Times New Roman" w:hAnsi="Times New Roman" w:cs="Times New Roman"/>
          <w:sz w:val="24"/>
          <w:szCs w:val="24"/>
        </w:rPr>
        <w:t xml:space="preserve">Tache réaliser par un </w:t>
      </w:r>
      <w:r w:rsidRPr="00335292">
        <w:rPr>
          <w:rFonts w:ascii="Times New Roman" w:hAnsi="Times New Roman" w:cs="Times New Roman"/>
          <w:b/>
          <w:bCs/>
          <w:sz w:val="24"/>
          <w:szCs w:val="24"/>
        </w:rPr>
        <w:t xml:space="preserve">employé. </w:t>
      </w:r>
      <w:r>
        <w:rPr>
          <w:rFonts w:ascii="Times New Roman" w:hAnsi="Times New Roman" w:cs="Times New Roman"/>
          <w:sz w:val="24"/>
          <w:szCs w:val="24"/>
        </w:rPr>
        <w:t xml:space="preserve">Lorsque celui si se connecte à sa section il se dirige vers son tableau de bord ou il peut demander une permission selon le modèle </w:t>
      </w:r>
    </w:p>
    <w:p w:rsidR="005206F5" w:rsidRPr="00005D6C" w:rsidRDefault="005206F5">
      <w:pPr>
        <w:pStyle w:val="Paragraphedeliste"/>
        <w:numPr>
          <w:ilvl w:val="0"/>
          <w:numId w:val="7"/>
        </w:numPr>
        <w:rPr>
          <w:rFonts w:ascii="Times New Roman" w:hAnsi="Times New Roman" w:cs="Times New Roman"/>
          <w:sz w:val="24"/>
          <w:szCs w:val="24"/>
        </w:rPr>
      </w:pPr>
      <w:r w:rsidRPr="00005D6C">
        <w:rPr>
          <w:rFonts w:ascii="Times New Roman" w:hAnsi="Times New Roman" w:cs="Times New Roman"/>
          <w:sz w:val="24"/>
          <w:szCs w:val="24"/>
        </w:rPr>
        <w:t>Ajout d’une permission (</w:t>
      </w:r>
    </w:p>
    <w:p w:rsidR="0066219F" w:rsidRPr="00005D6C" w:rsidRDefault="005206F5">
      <w:pPr>
        <w:pStyle w:val="Paragraphedeliste"/>
        <w:numPr>
          <w:ilvl w:val="0"/>
          <w:numId w:val="8"/>
        </w:numPr>
        <w:rPr>
          <w:rFonts w:ascii="Times New Roman" w:hAnsi="Times New Roman" w:cs="Times New Roman"/>
          <w:sz w:val="24"/>
          <w:szCs w:val="24"/>
        </w:rPr>
      </w:pPr>
      <w:r w:rsidRPr="00005D6C">
        <w:rPr>
          <w:rFonts w:ascii="Times New Roman" w:hAnsi="Times New Roman" w:cs="Times New Roman"/>
          <w:sz w:val="24"/>
          <w:szCs w:val="24"/>
        </w:rPr>
        <w:t xml:space="preserve">Date de demande </w:t>
      </w:r>
    </w:p>
    <w:p w:rsidR="005206F5" w:rsidRPr="00005D6C" w:rsidRDefault="005206F5">
      <w:pPr>
        <w:pStyle w:val="Paragraphedeliste"/>
        <w:numPr>
          <w:ilvl w:val="0"/>
          <w:numId w:val="8"/>
        </w:numPr>
        <w:rPr>
          <w:rFonts w:ascii="Times New Roman" w:hAnsi="Times New Roman" w:cs="Times New Roman"/>
          <w:sz w:val="24"/>
          <w:szCs w:val="24"/>
        </w:rPr>
      </w:pPr>
      <w:r w:rsidRPr="00005D6C">
        <w:rPr>
          <w:rFonts w:ascii="Times New Roman" w:hAnsi="Times New Roman" w:cs="Times New Roman"/>
          <w:sz w:val="24"/>
          <w:szCs w:val="24"/>
        </w:rPr>
        <w:t>Date de début</w:t>
      </w:r>
    </w:p>
    <w:p w:rsidR="005206F5" w:rsidRPr="00005D6C" w:rsidRDefault="005206F5">
      <w:pPr>
        <w:pStyle w:val="Paragraphedeliste"/>
        <w:numPr>
          <w:ilvl w:val="0"/>
          <w:numId w:val="8"/>
        </w:numPr>
        <w:rPr>
          <w:rFonts w:ascii="Times New Roman" w:hAnsi="Times New Roman" w:cs="Times New Roman"/>
          <w:sz w:val="24"/>
          <w:szCs w:val="24"/>
        </w:rPr>
      </w:pPr>
      <w:r w:rsidRPr="00005D6C">
        <w:rPr>
          <w:rFonts w:ascii="Times New Roman" w:hAnsi="Times New Roman" w:cs="Times New Roman"/>
          <w:sz w:val="24"/>
          <w:szCs w:val="24"/>
        </w:rPr>
        <w:t xml:space="preserve">Date de fin </w:t>
      </w:r>
    </w:p>
    <w:p w:rsidR="005206F5" w:rsidRPr="00005D6C" w:rsidRDefault="005206F5">
      <w:pPr>
        <w:pStyle w:val="Paragraphedeliste"/>
        <w:numPr>
          <w:ilvl w:val="0"/>
          <w:numId w:val="8"/>
        </w:numPr>
        <w:rPr>
          <w:rFonts w:ascii="Times New Roman" w:hAnsi="Times New Roman" w:cs="Times New Roman"/>
          <w:sz w:val="24"/>
          <w:szCs w:val="24"/>
        </w:rPr>
      </w:pPr>
      <w:r w:rsidRPr="00005D6C">
        <w:rPr>
          <w:rFonts w:ascii="Times New Roman" w:hAnsi="Times New Roman" w:cs="Times New Roman"/>
          <w:sz w:val="24"/>
          <w:szCs w:val="24"/>
        </w:rPr>
        <w:t>Motif</w:t>
      </w:r>
    </w:p>
    <w:p w:rsidR="005206F5" w:rsidRPr="00005D6C" w:rsidRDefault="005206F5">
      <w:pPr>
        <w:pStyle w:val="Paragraphedeliste"/>
        <w:numPr>
          <w:ilvl w:val="0"/>
          <w:numId w:val="8"/>
        </w:numPr>
        <w:rPr>
          <w:rFonts w:ascii="Times New Roman" w:hAnsi="Times New Roman" w:cs="Times New Roman"/>
          <w:sz w:val="24"/>
          <w:szCs w:val="24"/>
        </w:rPr>
      </w:pPr>
      <w:r w:rsidRPr="00005D6C">
        <w:rPr>
          <w:rFonts w:ascii="Times New Roman" w:hAnsi="Times New Roman" w:cs="Times New Roman"/>
          <w:sz w:val="24"/>
          <w:szCs w:val="24"/>
        </w:rPr>
        <w:t xml:space="preserve">Description du motif </w:t>
      </w:r>
    </w:p>
    <w:p w:rsidR="005206F5" w:rsidRDefault="005206F5">
      <w:pPr>
        <w:pStyle w:val="Paragraphedeliste"/>
        <w:numPr>
          <w:ilvl w:val="0"/>
          <w:numId w:val="8"/>
        </w:numPr>
        <w:rPr>
          <w:rFonts w:ascii="Times New Roman" w:hAnsi="Times New Roman" w:cs="Times New Roman"/>
          <w:sz w:val="24"/>
          <w:szCs w:val="24"/>
        </w:rPr>
      </w:pPr>
      <w:r w:rsidRPr="00005D6C">
        <w:rPr>
          <w:rFonts w:ascii="Times New Roman" w:hAnsi="Times New Roman" w:cs="Times New Roman"/>
          <w:sz w:val="24"/>
          <w:szCs w:val="24"/>
        </w:rPr>
        <w:t xml:space="preserve">Durée en jour </w:t>
      </w:r>
    </w:p>
    <w:p w:rsidR="00876C5E" w:rsidRDefault="00876C5E" w:rsidP="00876C5E">
      <w:pPr>
        <w:rPr>
          <w:rFonts w:ascii="Times New Roman" w:hAnsi="Times New Roman" w:cs="Times New Roman"/>
          <w:b/>
          <w:bCs/>
          <w:sz w:val="24"/>
          <w:szCs w:val="24"/>
        </w:rPr>
      </w:pPr>
      <w:r>
        <w:rPr>
          <w:rFonts w:ascii="Times New Roman" w:hAnsi="Times New Roman" w:cs="Times New Roman"/>
          <w:sz w:val="24"/>
          <w:szCs w:val="24"/>
        </w:rPr>
        <w:t xml:space="preserve">Apres validation de la création d’une permission celui-ci peut être refusée ou acceptée pars le </w:t>
      </w:r>
      <w:r w:rsidRPr="00335292">
        <w:rPr>
          <w:rFonts w:ascii="Times New Roman" w:hAnsi="Times New Roman" w:cs="Times New Roman"/>
          <w:b/>
          <w:bCs/>
          <w:sz w:val="24"/>
          <w:szCs w:val="24"/>
        </w:rPr>
        <w:t xml:space="preserve">Rh </w:t>
      </w:r>
    </w:p>
    <w:p w:rsidR="00335292" w:rsidRPr="00335292" w:rsidRDefault="00335292" w:rsidP="00876C5E">
      <w:pPr>
        <w:rPr>
          <w:rFonts w:ascii="Times New Roman" w:hAnsi="Times New Roman" w:cs="Times New Roman"/>
          <w:sz w:val="24"/>
          <w:szCs w:val="24"/>
        </w:rPr>
      </w:pPr>
      <w:r>
        <w:rPr>
          <w:rFonts w:ascii="Times New Roman" w:hAnsi="Times New Roman" w:cs="Times New Roman"/>
          <w:sz w:val="24"/>
          <w:szCs w:val="24"/>
        </w:rPr>
        <w:t xml:space="preserve">Un </w:t>
      </w:r>
      <w:r w:rsidRPr="00335292">
        <w:rPr>
          <w:rFonts w:ascii="Times New Roman" w:hAnsi="Times New Roman" w:cs="Times New Roman"/>
          <w:b/>
          <w:bCs/>
          <w:sz w:val="24"/>
          <w:szCs w:val="24"/>
        </w:rPr>
        <w:t>employé</w:t>
      </w:r>
      <w:r>
        <w:rPr>
          <w:rFonts w:ascii="Times New Roman" w:hAnsi="Times New Roman" w:cs="Times New Roman"/>
          <w:sz w:val="24"/>
          <w:szCs w:val="24"/>
        </w:rPr>
        <w:t xml:space="preserve"> peut aussi effectuer les actions :</w:t>
      </w:r>
    </w:p>
    <w:p w:rsidR="005206F5" w:rsidRPr="00005D6C" w:rsidRDefault="005206F5">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 xml:space="preserve">Suppression d’une permission </w:t>
      </w:r>
    </w:p>
    <w:p w:rsidR="005206F5" w:rsidRPr="00005D6C" w:rsidRDefault="005206F5">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Modification d’une permission</w:t>
      </w:r>
    </w:p>
    <w:p w:rsidR="0066219F" w:rsidRPr="00005D6C" w:rsidRDefault="0066219F" w:rsidP="0066219F">
      <w:pPr>
        <w:pStyle w:val="Paragraphedeliste"/>
        <w:rPr>
          <w:rFonts w:ascii="Times New Roman" w:hAnsi="Times New Roman" w:cs="Times New Roman"/>
          <w:sz w:val="24"/>
          <w:szCs w:val="24"/>
        </w:rPr>
      </w:pPr>
    </w:p>
    <w:p w:rsidR="0066219F" w:rsidRDefault="000D06D9">
      <w:pPr>
        <w:pStyle w:val="Paragraphedeliste"/>
        <w:numPr>
          <w:ilvl w:val="0"/>
          <w:numId w:val="2"/>
        </w:numPr>
        <w:rPr>
          <w:rFonts w:ascii="Times New Roman" w:hAnsi="Times New Roman" w:cs="Times New Roman"/>
          <w:sz w:val="24"/>
          <w:szCs w:val="24"/>
        </w:rPr>
      </w:pPr>
      <w:r w:rsidRPr="00005D6C">
        <w:rPr>
          <w:rFonts w:ascii="Times New Roman" w:hAnsi="Times New Roman" w:cs="Times New Roman"/>
          <w:b/>
          <w:bCs/>
          <w:sz w:val="24"/>
          <w:szCs w:val="24"/>
        </w:rPr>
        <w:t>Gestions des congés</w:t>
      </w:r>
      <w:r w:rsidRPr="00005D6C">
        <w:rPr>
          <w:rFonts w:ascii="Times New Roman" w:hAnsi="Times New Roman" w:cs="Times New Roman"/>
          <w:sz w:val="24"/>
          <w:szCs w:val="24"/>
        </w:rPr>
        <w:t xml:space="preserve"> (Congé annuel, congé de maternité, congé maladie)</w:t>
      </w:r>
    </w:p>
    <w:p w:rsidR="00335292" w:rsidRDefault="00335292" w:rsidP="00335292">
      <w:pPr>
        <w:pStyle w:val="Paragraphedeliste"/>
        <w:rPr>
          <w:rFonts w:ascii="Times New Roman" w:hAnsi="Times New Roman" w:cs="Times New Roman"/>
          <w:b/>
          <w:bCs/>
          <w:sz w:val="24"/>
          <w:szCs w:val="24"/>
        </w:rPr>
      </w:pPr>
    </w:p>
    <w:p w:rsidR="00335292" w:rsidRPr="00335292" w:rsidRDefault="00335292" w:rsidP="00335292">
      <w:pPr>
        <w:rPr>
          <w:rFonts w:ascii="Times New Roman" w:hAnsi="Times New Roman" w:cs="Times New Roman"/>
          <w:sz w:val="24"/>
          <w:szCs w:val="24"/>
        </w:rPr>
      </w:pPr>
      <w:r>
        <w:rPr>
          <w:rFonts w:ascii="Times New Roman" w:hAnsi="Times New Roman" w:cs="Times New Roman"/>
          <w:sz w:val="24"/>
          <w:szCs w:val="24"/>
        </w:rPr>
        <w:lastRenderedPageBreak/>
        <w:t xml:space="preserve">Tache réaliser pars le Rh lorsqu’il se connecte à sa session et arrive sur le tableau de bord pour sélectionner congé annuel l’interface se présente comme un calendrier de l’année ou il note tous les congés annuels des employés durant l’année en cours </w:t>
      </w:r>
    </w:p>
    <w:p w:rsidR="00682B8F" w:rsidRPr="00005D6C" w:rsidRDefault="00682B8F" w:rsidP="00682B8F">
      <w:pPr>
        <w:pStyle w:val="Paragraphedeliste"/>
        <w:rPr>
          <w:rFonts w:ascii="Times New Roman" w:hAnsi="Times New Roman" w:cs="Times New Roman"/>
          <w:sz w:val="24"/>
          <w:szCs w:val="24"/>
        </w:rPr>
      </w:pPr>
    </w:p>
    <w:p w:rsidR="000D5F7E" w:rsidRPr="00005D6C" w:rsidRDefault="00DA7B89">
      <w:pPr>
        <w:pStyle w:val="Paragraphedeliste"/>
        <w:numPr>
          <w:ilvl w:val="0"/>
          <w:numId w:val="10"/>
        </w:numPr>
        <w:rPr>
          <w:rFonts w:ascii="Times New Roman" w:hAnsi="Times New Roman" w:cs="Times New Roman"/>
          <w:sz w:val="24"/>
          <w:szCs w:val="24"/>
        </w:rPr>
      </w:pPr>
      <w:r w:rsidRPr="00005D6C">
        <w:rPr>
          <w:rFonts w:ascii="Times New Roman" w:hAnsi="Times New Roman" w:cs="Times New Roman"/>
          <w:sz w:val="24"/>
          <w:szCs w:val="24"/>
        </w:rPr>
        <w:t xml:space="preserve">Calendrier </w:t>
      </w:r>
      <w:r w:rsidR="000D5F7E" w:rsidRPr="00005D6C">
        <w:rPr>
          <w:rFonts w:ascii="Times New Roman" w:hAnsi="Times New Roman" w:cs="Times New Roman"/>
          <w:sz w:val="24"/>
          <w:szCs w:val="24"/>
        </w:rPr>
        <w:t>Congé annuel (</w:t>
      </w:r>
    </w:p>
    <w:p w:rsidR="000D5F7E" w:rsidRPr="00005D6C" w:rsidRDefault="000D5F7E">
      <w:pPr>
        <w:pStyle w:val="Paragraphedeliste"/>
        <w:numPr>
          <w:ilvl w:val="0"/>
          <w:numId w:val="11"/>
        </w:numPr>
        <w:rPr>
          <w:rFonts w:ascii="Times New Roman" w:hAnsi="Times New Roman" w:cs="Times New Roman"/>
          <w:sz w:val="24"/>
          <w:szCs w:val="24"/>
        </w:rPr>
      </w:pPr>
      <w:bookmarkStart w:id="2" w:name="_Hlk124761545"/>
      <w:r w:rsidRPr="00005D6C">
        <w:rPr>
          <w:rFonts w:ascii="Times New Roman" w:hAnsi="Times New Roman" w:cs="Times New Roman"/>
          <w:sz w:val="24"/>
          <w:szCs w:val="24"/>
        </w:rPr>
        <w:t xml:space="preserve">Nom employé, </w:t>
      </w:r>
    </w:p>
    <w:p w:rsidR="000D5F7E" w:rsidRPr="00005D6C" w:rsidRDefault="000D5F7E">
      <w:pPr>
        <w:pStyle w:val="Paragraphedeliste"/>
        <w:numPr>
          <w:ilvl w:val="0"/>
          <w:numId w:val="11"/>
        </w:numPr>
        <w:rPr>
          <w:rFonts w:ascii="Times New Roman" w:hAnsi="Times New Roman" w:cs="Times New Roman"/>
          <w:sz w:val="24"/>
          <w:szCs w:val="24"/>
        </w:rPr>
      </w:pPr>
      <w:r w:rsidRPr="00005D6C">
        <w:rPr>
          <w:rFonts w:ascii="Times New Roman" w:hAnsi="Times New Roman" w:cs="Times New Roman"/>
          <w:sz w:val="24"/>
          <w:szCs w:val="24"/>
        </w:rPr>
        <w:t xml:space="preserve">Matricule  </w:t>
      </w:r>
    </w:p>
    <w:p w:rsidR="000D5F7E" w:rsidRPr="00005D6C" w:rsidRDefault="000D5F7E">
      <w:pPr>
        <w:pStyle w:val="Paragraphedeliste"/>
        <w:numPr>
          <w:ilvl w:val="0"/>
          <w:numId w:val="11"/>
        </w:numPr>
        <w:rPr>
          <w:rFonts w:ascii="Times New Roman" w:hAnsi="Times New Roman" w:cs="Times New Roman"/>
          <w:sz w:val="24"/>
          <w:szCs w:val="24"/>
        </w:rPr>
      </w:pPr>
      <w:r w:rsidRPr="00005D6C">
        <w:rPr>
          <w:rFonts w:ascii="Times New Roman" w:hAnsi="Times New Roman" w:cs="Times New Roman"/>
          <w:sz w:val="24"/>
          <w:szCs w:val="24"/>
        </w:rPr>
        <w:t xml:space="preserve">Durée, </w:t>
      </w:r>
    </w:p>
    <w:p w:rsidR="000D5F7E" w:rsidRPr="00005D6C" w:rsidRDefault="000D5F7E">
      <w:pPr>
        <w:pStyle w:val="Paragraphedeliste"/>
        <w:numPr>
          <w:ilvl w:val="0"/>
          <w:numId w:val="11"/>
        </w:numPr>
        <w:rPr>
          <w:rFonts w:ascii="Times New Roman" w:hAnsi="Times New Roman" w:cs="Times New Roman"/>
          <w:sz w:val="24"/>
          <w:szCs w:val="24"/>
        </w:rPr>
      </w:pPr>
      <w:r w:rsidRPr="00005D6C">
        <w:rPr>
          <w:rFonts w:ascii="Times New Roman" w:hAnsi="Times New Roman" w:cs="Times New Roman"/>
          <w:sz w:val="24"/>
          <w:szCs w:val="24"/>
        </w:rPr>
        <w:t xml:space="preserve">Date de début, </w:t>
      </w:r>
    </w:p>
    <w:p w:rsidR="0066219F" w:rsidRDefault="000D5F7E">
      <w:pPr>
        <w:pStyle w:val="Paragraphedeliste"/>
        <w:numPr>
          <w:ilvl w:val="0"/>
          <w:numId w:val="11"/>
        </w:numPr>
        <w:rPr>
          <w:rFonts w:ascii="Times New Roman" w:hAnsi="Times New Roman" w:cs="Times New Roman"/>
          <w:sz w:val="24"/>
          <w:szCs w:val="24"/>
        </w:rPr>
      </w:pPr>
      <w:r w:rsidRPr="00005D6C">
        <w:rPr>
          <w:rFonts w:ascii="Times New Roman" w:hAnsi="Times New Roman" w:cs="Times New Roman"/>
          <w:sz w:val="24"/>
          <w:szCs w:val="24"/>
        </w:rPr>
        <w:t>Date de fin</w:t>
      </w:r>
      <w:bookmarkEnd w:id="2"/>
      <w:r w:rsidRPr="00005D6C">
        <w:rPr>
          <w:rFonts w:ascii="Times New Roman" w:hAnsi="Times New Roman" w:cs="Times New Roman"/>
          <w:sz w:val="24"/>
          <w:szCs w:val="24"/>
        </w:rPr>
        <w:t>)</w:t>
      </w:r>
    </w:p>
    <w:p w:rsidR="00335292" w:rsidRDefault="00335292">
      <w:pPr>
        <w:pStyle w:val="Paragraphedeliste"/>
        <w:numPr>
          <w:ilvl w:val="0"/>
          <w:numId w:val="11"/>
        </w:numPr>
        <w:rPr>
          <w:rFonts w:ascii="Times New Roman" w:hAnsi="Times New Roman" w:cs="Times New Roman"/>
          <w:b/>
          <w:bCs/>
          <w:sz w:val="24"/>
          <w:szCs w:val="24"/>
        </w:rPr>
      </w:pPr>
    </w:p>
    <w:p w:rsidR="00335292" w:rsidRPr="00335292" w:rsidRDefault="00335292" w:rsidP="00335292">
      <w:pPr>
        <w:rPr>
          <w:rFonts w:ascii="Times New Roman" w:hAnsi="Times New Roman" w:cs="Times New Roman"/>
          <w:sz w:val="24"/>
          <w:szCs w:val="24"/>
        </w:rPr>
      </w:pPr>
      <w:r w:rsidRPr="00335292">
        <w:rPr>
          <w:rFonts w:ascii="Times New Roman" w:hAnsi="Times New Roman" w:cs="Times New Roman"/>
          <w:sz w:val="24"/>
          <w:szCs w:val="24"/>
        </w:rPr>
        <w:t xml:space="preserve">Tache réaliser pars le Rh lorsqu’il se connecte à sa session et arrive sur le tableau de bord pour sélectionner congé </w:t>
      </w:r>
      <w:r>
        <w:rPr>
          <w:rFonts w:ascii="Times New Roman" w:hAnsi="Times New Roman" w:cs="Times New Roman"/>
          <w:sz w:val="24"/>
          <w:szCs w:val="24"/>
        </w:rPr>
        <w:t xml:space="preserve">maternité </w:t>
      </w:r>
      <w:r w:rsidRPr="00335292">
        <w:rPr>
          <w:rFonts w:ascii="Times New Roman" w:hAnsi="Times New Roman" w:cs="Times New Roman"/>
          <w:sz w:val="24"/>
          <w:szCs w:val="24"/>
        </w:rPr>
        <w:t>l’interface se présente comme un calendrier de l’année ou il note tous les congés</w:t>
      </w:r>
      <w:r>
        <w:rPr>
          <w:rFonts w:ascii="Times New Roman" w:hAnsi="Times New Roman" w:cs="Times New Roman"/>
          <w:sz w:val="24"/>
          <w:szCs w:val="24"/>
        </w:rPr>
        <w:t xml:space="preserve"> maternités</w:t>
      </w:r>
      <w:r w:rsidRPr="00335292">
        <w:rPr>
          <w:rFonts w:ascii="Times New Roman" w:hAnsi="Times New Roman" w:cs="Times New Roman"/>
          <w:sz w:val="24"/>
          <w:szCs w:val="24"/>
        </w:rPr>
        <w:t xml:space="preserve"> des employés durant l’année en cours </w:t>
      </w:r>
    </w:p>
    <w:p w:rsidR="00335292" w:rsidRPr="00335292" w:rsidRDefault="00335292" w:rsidP="00335292">
      <w:pPr>
        <w:rPr>
          <w:rFonts w:ascii="Times New Roman" w:hAnsi="Times New Roman" w:cs="Times New Roman"/>
          <w:sz w:val="24"/>
          <w:szCs w:val="24"/>
        </w:rPr>
      </w:pPr>
    </w:p>
    <w:p w:rsidR="000D5F7E" w:rsidRPr="00005D6C" w:rsidRDefault="000D5F7E">
      <w:pPr>
        <w:pStyle w:val="Paragraphedeliste"/>
        <w:numPr>
          <w:ilvl w:val="0"/>
          <w:numId w:val="10"/>
        </w:numPr>
        <w:rPr>
          <w:rFonts w:ascii="Times New Roman" w:hAnsi="Times New Roman" w:cs="Times New Roman"/>
          <w:sz w:val="24"/>
          <w:szCs w:val="24"/>
        </w:rPr>
      </w:pPr>
      <w:r w:rsidRPr="00005D6C">
        <w:rPr>
          <w:rFonts w:ascii="Times New Roman" w:hAnsi="Times New Roman" w:cs="Times New Roman"/>
          <w:sz w:val="24"/>
          <w:szCs w:val="24"/>
        </w:rPr>
        <w:t>Congé maternité (</w:t>
      </w:r>
    </w:p>
    <w:p w:rsidR="000D5F7E" w:rsidRPr="00005D6C" w:rsidRDefault="000D5F7E">
      <w:pPr>
        <w:pStyle w:val="Paragraphedeliste"/>
        <w:numPr>
          <w:ilvl w:val="0"/>
          <w:numId w:val="12"/>
        </w:numPr>
        <w:rPr>
          <w:rFonts w:ascii="Times New Roman" w:hAnsi="Times New Roman" w:cs="Times New Roman"/>
          <w:sz w:val="24"/>
          <w:szCs w:val="24"/>
        </w:rPr>
      </w:pPr>
      <w:bookmarkStart w:id="3" w:name="_Hlk124761586"/>
      <w:r w:rsidRPr="00005D6C">
        <w:rPr>
          <w:rFonts w:ascii="Times New Roman" w:hAnsi="Times New Roman" w:cs="Times New Roman"/>
          <w:sz w:val="24"/>
          <w:szCs w:val="24"/>
        </w:rPr>
        <w:t xml:space="preserve">Nom employé, </w:t>
      </w:r>
    </w:p>
    <w:p w:rsidR="000D5F7E" w:rsidRPr="00005D6C" w:rsidRDefault="000D5F7E">
      <w:pPr>
        <w:pStyle w:val="Paragraphedeliste"/>
        <w:numPr>
          <w:ilvl w:val="0"/>
          <w:numId w:val="12"/>
        </w:numPr>
        <w:rPr>
          <w:rFonts w:ascii="Times New Roman" w:hAnsi="Times New Roman" w:cs="Times New Roman"/>
          <w:sz w:val="24"/>
          <w:szCs w:val="24"/>
        </w:rPr>
      </w:pPr>
      <w:r w:rsidRPr="00005D6C">
        <w:rPr>
          <w:rFonts w:ascii="Times New Roman" w:hAnsi="Times New Roman" w:cs="Times New Roman"/>
          <w:sz w:val="24"/>
          <w:szCs w:val="24"/>
        </w:rPr>
        <w:t xml:space="preserve">Matricule  </w:t>
      </w:r>
    </w:p>
    <w:p w:rsidR="000D5F7E" w:rsidRPr="00005D6C" w:rsidRDefault="000D5F7E">
      <w:pPr>
        <w:pStyle w:val="Paragraphedeliste"/>
        <w:numPr>
          <w:ilvl w:val="0"/>
          <w:numId w:val="12"/>
        </w:numPr>
        <w:rPr>
          <w:rFonts w:ascii="Times New Roman" w:hAnsi="Times New Roman" w:cs="Times New Roman"/>
          <w:sz w:val="24"/>
          <w:szCs w:val="24"/>
        </w:rPr>
      </w:pPr>
      <w:r w:rsidRPr="00005D6C">
        <w:rPr>
          <w:rFonts w:ascii="Times New Roman" w:hAnsi="Times New Roman" w:cs="Times New Roman"/>
          <w:sz w:val="24"/>
          <w:szCs w:val="24"/>
        </w:rPr>
        <w:t xml:space="preserve">Durée, </w:t>
      </w:r>
    </w:p>
    <w:p w:rsidR="000D5F7E" w:rsidRPr="00005D6C" w:rsidRDefault="000D5F7E">
      <w:pPr>
        <w:pStyle w:val="Paragraphedeliste"/>
        <w:numPr>
          <w:ilvl w:val="0"/>
          <w:numId w:val="12"/>
        </w:numPr>
        <w:rPr>
          <w:rFonts w:ascii="Times New Roman" w:hAnsi="Times New Roman" w:cs="Times New Roman"/>
          <w:sz w:val="24"/>
          <w:szCs w:val="24"/>
        </w:rPr>
      </w:pPr>
      <w:r w:rsidRPr="00005D6C">
        <w:rPr>
          <w:rFonts w:ascii="Times New Roman" w:hAnsi="Times New Roman" w:cs="Times New Roman"/>
          <w:sz w:val="24"/>
          <w:szCs w:val="24"/>
        </w:rPr>
        <w:t xml:space="preserve">Date de début, </w:t>
      </w:r>
    </w:p>
    <w:p w:rsidR="000D5F7E" w:rsidRDefault="000D5F7E">
      <w:pPr>
        <w:pStyle w:val="Paragraphedeliste"/>
        <w:numPr>
          <w:ilvl w:val="0"/>
          <w:numId w:val="12"/>
        </w:numPr>
        <w:rPr>
          <w:rFonts w:ascii="Times New Roman" w:hAnsi="Times New Roman" w:cs="Times New Roman"/>
          <w:sz w:val="24"/>
          <w:szCs w:val="24"/>
        </w:rPr>
      </w:pPr>
      <w:r w:rsidRPr="00005D6C">
        <w:rPr>
          <w:rFonts w:ascii="Times New Roman" w:hAnsi="Times New Roman" w:cs="Times New Roman"/>
          <w:sz w:val="24"/>
          <w:szCs w:val="24"/>
        </w:rPr>
        <w:t>Date de fin)</w:t>
      </w:r>
    </w:p>
    <w:p w:rsidR="00335292" w:rsidRDefault="00335292" w:rsidP="00335292">
      <w:pPr>
        <w:pStyle w:val="Paragraphedeliste"/>
        <w:ind w:left="2508"/>
        <w:rPr>
          <w:rFonts w:ascii="Times New Roman" w:hAnsi="Times New Roman" w:cs="Times New Roman"/>
          <w:sz w:val="24"/>
          <w:szCs w:val="24"/>
        </w:rPr>
      </w:pPr>
    </w:p>
    <w:p w:rsidR="00335292" w:rsidRDefault="00335292" w:rsidP="00335292">
      <w:pPr>
        <w:pStyle w:val="Paragraphedeliste"/>
        <w:ind w:left="2508"/>
        <w:rPr>
          <w:rFonts w:ascii="Times New Roman" w:hAnsi="Times New Roman" w:cs="Times New Roman"/>
          <w:sz w:val="24"/>
          <w:szCs w:val="24"/>
        </w:rPr>
      </w:pPr>
    </w:p>
    <w:p w:rsidR="00335292" w:rsidRPr="00335292" w:rsidRDefault="00335292" w:rsidP="00335292">
      <w:pPr>
        <w:rPr>
          <w:rFonts w:ascii="Times New Roman" w:hAnsi="Times New Roman" w:cs="Times New Roman"/>
          <w:sz w:val="24"/>
          <w:szCs w:val="24"/>
        </w:rPr>
      </w:pPr>
      <w:r w:rsidRPr="00335292">
        <w:rPr>
          <w:rFonts w:ascii="Times New Roman" w:hAnsi="Times New Roman" w:cs="Times New Roman"/>
          <w:sz w:val="24"/>
          <w:szCs w:val="24"/>
        </w:rPr>
        <w:t xml:space="preserve">Tache réaliser pars le Rh lorsqu’il se connecte à sa session et arrive sur le tableau de bord pour sélectionner congé </w:t>
      </w:r>
      <w:r>
        <w:rPr>
          <w:rFonts w:ascii="Times New Roman" w:hAnsi="Times New Roman" w:cs="Times New Roman"/>
          <w:sz w:val="24"/>
          <w:szCs w:val="24"/>
        </w:rPr>
        <w:t>ma</w:t>
      </w:r>
      <w:r w:rsidR="00F86807">
        <w:rPr>
          <w:rFonts w:ascii="Times New Roman" w:hAnsi="Times New Roman" w:cs="Times New Roman"/>
          <w:sz w:val="24"/>
          <w:szCs w:val="24"/>
        </w:rPr>
        <w:t>ladie</w:t>
      </w:r>
      <w:r>
        <w:rPr>
          <w:rFonts w:ascii="Times New Roman" w:hAnsi="Times New Roman" w:cs="Times New Roman"/>
          <w:sz w:val="24"/>
          <w:szCs w:val="24"/>
        </w:rPr>
        <w:t xml:space="preserve"> </w:t>
      </w:r>
      <w:r w:rsidRPr="00335292">
        <w:rPr>
          <w:rFonts w:ascii="Times New Roman" w:hAnsi="Times New Roman" w:cs="Times New Roman"/>
          <w:sz w:val="24"/>
          <w:szCs w:val="24"/>
        </w:rPr>
        <w:t>l’interface se présente comme un calendrier de l’année ou il note tous les congés</w:t>
      </w:r>
      <w:r>
        <w:rPr>
          <w:rFonts w:ascii="Times New Roman" w:hAnsi="Times New Roman" w:cs="Times New Roman"/>
          <w:sz w:val="24"/>
          <w:szCs w:val="24"/>
        </w:rPr>
        <w:t xml:space="preserve"> ma</w:t>
      </w:r>
      <w:r w:rsidR="00F86807">
        <w:rPr>
          <w:rFonts w:ascii="Times New Roman" w:hAnsi="Times New Roman" w:cs="Times New Roman"/>
          <w:sz w:val="24"/>
          <w:szCs w:val="24"/>
        </w:rPr>
        <w:t>ladies</w:t>
      </w:r>
      <w:r w:rsidRPr="00335292">
        <w:rPr>
          <w:rFonts w:ascii="Times New Roman" w:hAnsi="Times New Roman" w:cs="Times New Roman"/>
          <w:sz w:val="24"/>
          <w:szCs w:val="24"/>
        </w:rPr>
        <w:t xml:space="preserve"> des employés durant l’année en cours </w:t>
      </w:r>
    </w:p>
    <w:p w:rsidR="00335292" w:rsidRPr="00335292" w:rsidRDefault="00335292" w:rsidP="00335292">
      <w:pPr>
        <w:ind w:left="2148"/>
        <w:rPr>
          <w:rFonts w:ascii="Times New Roman" w:hAnsi="Times New Roman" w:cs="Times New Roman"/>
          <w:sz w:val="24"/>
          <w:szCs w:val="24"/>
        </w:rPr>
      </w:pPr>
    </w:p>
    <w:p w:rsidR="000D5F7E" w:rsidRPr="00005D6C" w:rsidRDefault="000D5F7E">
      <w:pPr>
        <w:pStyle w:val="Paragraphedeliste"/>
        <w:numPr>
          <w:ilvl w:val="0"/>
          <w:numId w:val="10"/>
        </w:numPr>
        <w:rPr>
          <w:rFonts w:ascii="Times New Roman" w:hAnsi="Times New Roman" w:cs="Times New Roman"/>
          <w:sz w:val="24"/>
          <w:szCs w:val="24"/>
        </w:rPr>
      </w:pPr>
      <w:bookmarkStart w:id="4" w:name="_Hlk125976051"/>
      <w:bookmarkEnd w:id="3"/>
      <w:r w:rsidRPr="00005D6C">
        <w:rPr>
          <w:rFonts w:ascii="Times New Roman" w:hAnsi="Times New Roman" w:cs="Times New Roman"/>
          <w:sz w:val="24"/>
          <w:szCs w:val="24"/>
        </w:rPr>
        <w:t xml:space="preserve">Congé maladie </w:t>
      </w:r>
      <w:bookmarkEnd w:id="4"/>
      <w:r w:rsidR="001B0325" w:rsidRPr="00005D6C">
        <w:rPr>
          <w:rFonts w:ascii="Times New Roman" w:hAnsi="Times New Roman" w:cs="Times New Roman"/>
          <w:sz w:val="24"/>
          <w:szCs w:val="24"/>
        </w:rPr>
        <w:t>(</w:t>
      </w:r>
    </w:p>
    <w:p w:rsidR="000D5F7E" w:rsidRPr="00005D6C" w:rsidRDefault="000D5F7E">
      <w:pPr>
        <w:pStyle w:val="Paragraphedeliste"/>
        <w:numPr>
          <w:ilvl w:val="0"/>
          <w:numId w:val="12"/>
        </w:numPr>
        <w:rPr>
          <w:rFonts w:ascii="Times New Roman" w:hAnsi="Times New Roman" w:cs="Times New Roman"/>
          <w:sz w:val="24"/>
          <w:szCs w:val="24"/>
        </w:rPr>
      </w:pPr>
      <w:r w:rsidRPr="00005D6C">
        <w:rPr>
          <w:rFonts w:ascii="Times New Roman" w:hAnsi="Times New Roman" w:cs="Times New Roman"/>
          <w:sz w:val="24"/>
          <w:szCs w:val="24"/>
        </w:rPr>
        <w:t xml:space="preserve">Nom employé, </w:t>
      </w:r>
    </w:p>
    <w:p w:rsidR="000D5F7E" w:rsidRPr="00005D6C" w:rsidRDefault="000D5F7E">
      <w:pPr>
        <w:pStyle w:val="Paragraphedeliste"/>
        <w:numPr>
          <w:ilvl w:val="0"/>
          <w:numId w:val="12"/>
        </w:numPr>
        <w:rPr>
          <w:rFonts w:ascii="Times New Roman" w:hAnsi="Times New Roman" w:cs="Times New Roman"/>
          <w:sz w:val="24"/>
          <w:szCs w:val="24"/>
        </w:rPr>
      </w:pPr>
      <w:r w:rsidRPr="00005D6C">
        <w:rPr>
          <w:rFonts w:ascii="Times New Roman" w:hAnsi="Times New Roman" w:cs="Times New Roman"/>
          <w:sz w:val="24"/>
          <w:szCs w:val="24"/>
        </w:rPr>
        <w:t xml:space="preserve">Matricule  </w:t>
      </w:r>
    </w:p>
    <w:p w:rsidR="000D5F7E" w:rsidRPr="00005D6C" w:rsidRDefault="000D5F7E">
      <w:pPr>
        <w:pStyle w:val="Paragraphedeliste"/>
        <w:numPr>
          <w:ilvl w:val="0"/>
          <w:numId w:val="12"/>
        </w:numPr>
        <w:rPr>
          <w:rFonts w:ascii="Times New Roman" w:hAnsi="Times New Roman" w:cs="Times New Roman"/>
          <w:sz w:val="24"/>
          <w:szCs w:val="24"/>
        </w:rPr>
      </w:pPr>
      <w:r w:rsidRPr="00005D6C">
        <w:rPr>
          <w:rFonts w:ascii="Times New Roman" w:hAnsi="Times New Roman" w:cs="Times New Roman"/>
          <w:sz w:val="24"/>
          <w:szCs w:val="24"/>
        </w:rPr>
        <w:t xml:space="preserve">Durée, </w:t>
      </w:r>
    </w:p>
    <w:p w:rsidR="000D5F7E" w:rsidRPr="00005D6C" w:rsidRDefault="000D5F7E">
      <w:pPr>
        <w:pStyle w:val="Paragraphedeliste"/>
        <w:numPr>
          <w:ilvl w:val="0"/>
          <w:numId w:val="12"/>
        </w:numPr>
        <w:rPr>
          <w:rFonts w:ascii="Times New Roman" w:hAnsi="Times New Roman" w:cs="Times New Roman"/>
          <w:sz w:val="24"/>
          <w:szCs w:val="24"/>
        </w:rPr>
      </w:pPr>
      <w:r w:rsidRPr="00005D6C">
        <w:rPr>
          <w:rFonts w:ascii="Times New Roman" w:hAnsi="Times New Roman" w:cs="Times New Roman"/>
          <w:sz w:val="24"/>
          <w:szCs w:val="24"/>
        </w:rPr>
        <w:t xml:space="preserve">Date de début, </w:t>
      </w:r>
    </w:p>
    <w:p w:rsidR="000D5F7E" w:rsidRDefault="000D5F7E">
      <w:pPr>
        <w:pStyle w:val="Paragraphedeliste"/>
        <w:numPr>
          <w:ilvl w:val="0"/>
          <w:numId w:val="12"/>
        </w:numPr>
        <w:rPr>
          <w:rFonts w:ascii="Times New Roman" w:hAnsi="Times New Roman" w:cs="Times New Roman"/>
          <w:sz w:val="24"/>
          <w:szCs w:val="24"/>
        </w:rPr>
      </w:pPr>
      <w:r w:rsidRPr="00005D6C">
        <w:rPr>
          <w:rFonts w:ascii="Times New Roman" w:hAnsi="Times New Roman" w:cs="Times New Roman"/>
          <w:sz w:val="24"/>
          <w:szCs w:val="24"/>
        </w:rPr>
        <w:t>Date de fin)</w:t>
      </w:r>
    </w:p>
    <w:p w:rsidR="00B82920" w:rsidRPr="00B82920" w:rsidRDefault="00B82920" w:rsidP="00B82920">
      <w:pPr>
        <w:rPr>
          <w:rFonts w:ascii="Times New Roman" w:hAnsi="Times New Roman" w:cs="Times New Roman"/>
          <w:sz w:val="24"/>
          <w:szCs w:val="24"/>
        </w:rPr>
      </w:pPr>
      <w:r w:rsidRPr="00B82920">
        <w:rPr>
          <w:rFonts w:ascii="Times New Roman" w:hAnsi="Times New Roman" w:cs="Times New Roman"/>
          <w:sz w:val="24"/>
          <w:szCs w:val="24"/>
        </w:rPr>
        <w:t>•</w:t>
      </w:r>
      <w:r w:rsidRPr="00B82920">
        <w:rPr>
          <w:rFonts w:ascii="Times New Roman" w:hAnsi="Times New Roman" w:cs="Times New Roman"/>
          <w:sz w:val="24"/>
          <w:szCs w:val="24"/>
        </w:rPr>
        <w:tab/>
        <w:t xml:space="preserve">Congé </w:t>
      </w:r>
      <w:r>
        <w:rPr>
          <w:rFonts w:ascii="Times New Roman" w:hAnsi="Times New Roman" w:cs="Times New Roman"/>
          <w:sz w:val="24"/>
          <w:szCs w:val="24"/>
        </w:rPr>
        <w:t>sans solde</w:t>
      </w:r>
    </w:p>
    <w:p w:rsidR="000D5F7E" w:rsidRPr="00005D6C" w:rsidRDefault="000D5F7E" w:rsidP="000D5F7E">
      <w:pPr>
        <w:pStyle w:val="Paragraphedeliste"/>
        <w:ind w:left="1788"/>
        <w:rPr>
          <w:rFonts w:ascii="Times New Roman" w:hAnsi="Times New Roman" w:cs="Times New Roman"/>
          <w:sz w:val="24"/>
          <w:szCs w:val="24"/>
        </w:rPr>
      </w:pPr>
    </w:p>
    <w:p w:rsidR="000D06D9" w:rsidRPr="00005D6C" w:rsidRDefault="000D06D9" w:rsidP="000D06D9">
      <w:pPr>
        <w:rPr>
          <w:rFonts w:ascii="Times New Roman" w:hAnsi="Times New Roman" w:cs="Times New Roman"/>
          <w:sz w:val="24"/>
          <w:szCs w:val="24"/>
        </w:rPr>
      </w:pPr>
    </w:p>
    <w:p w:rsidR="00232AEF" w:rsidRPr="00005D6C" w:rsidRDefault="00232AEF" w:rsidP="000D06D9">
      <w:pPr>
        <w:rPr>
          <w:rFonts w:ascii="Times New Roman" w:hAnsi="Times New Roman" w:cs="Times New Roman"/>
          <w:sz w:val="24"/>
          <w:szCs w:val="24"/>
        </w:rPr>
      </w:pPr>
    </w:p>
    <w:p w:rsidR="00232AEF" w:rsidRPr="00005D6C" w:rsidRDefault="00232AEF" w:rsidP="000D06D9">
      <w:pPr>
        <w:rPr>
          <w:rFonts w:ascii="Times New Roman" w:hAnsi="Times New Roman" w:cs="Times New Roman"/>
          <w:sz w:val="24"/>
          <w:szCs w:val="24"/>
        </w:rPr>
      </w:pPr>
    </w:p>
    <w:p w:rsidR="000D06D9" w:rsidRPr="00005D6C" w:rsidRDefault="000D06D9" w:rsidP="000D06D9">
      <w:pPr>
        <w:ind w:left="360"/>
        <w:rPr>
          <w:rFonts w:ascii="Times New Roman" w:hAnsi="Times New Roman" w:cs="Times New Roman"/>
          <w:sz w:val="24"/>
          <w:szCs w:val="24"/>
        </w:rPr>
      </w:pPr>
      <w:r w:rsidRPr="00005D6C">
        <w:rPr>
          <w:rFonts w:ascii="Times New Roman" w:hAnsi="Times New Roman" w:cs="Times New Roman"/>
          <w:sz w:val="24"/>
          <w:szCs w:val="24"/>
        </w:rPr>
        <w:t>GESTION DE LA DISCIPILNE</w:t>
      </w:r>
    </w:p>
    <w:p w:rsidR="000D06D9" w:rsidRDefault="000D06D9">
      <w:pPr>
        <w:pStyle w:val="Paragraphedeliste"/>
        <w:numPr>
          <w:ilvl w:val="0"/>
          <w:numId w:val="1"/>
        </w:numPr>
        <w:rPr>
          <w:rFonts w:ascii="Times New Roman" w:hAnsi="Times New Roman" w:cs="Times New Roman"/>
          <w:b/>
          <w:bCs/>
          <w:sz w:val="24"/>
          <w:szCs w:val="24"/>
        </w:rPr>
      </w:pPr>
      <w:r w:rsidRPr="00005D6C">
        <w:rPr>
          <w:rFonts w:ascii="Times New Roman" w:hAnsi="Times New Roman" w:cs="Times New Roman"/>
          <w:b/>
          <w:bCs/>
          <w:sz w:val="24"/>
          <w:szCs w:val="24"/>
        </w:rPr>
        <w:lastRenderedPageBreak/>
        <w:t xml:space="preserve">Enregistrement des sanctions et demande d’explication </w:t>
      </w:r>
    </w:p>
    <w:p w:rsidR="009D360C" w:rsidRPr="009D360C" w:rsidRDefault="009D360C" w:rsidP="009D360C">
      <w:pPr>
        <w:rPr>
          <w:rFonts w:ascii="Times New Roman" w:hAnsi="Times New Roman" w:cs="Times New Roman"/>
          <w:b/>
          <w:bCs/>
          <w:sz w:val="24"/>
          <w:szCs w:val="24"/>
        </w:rPr>
      </w:pPr>
      <w:r w:rsidRPr="00335292">
        <w:rPr>
          <w:rFonts w:ascii="Times New Roman" w:hAnsi="Times New Roman" w:cs="Times New Roman"/>
          <w:sz w:val="24"/>
          <w:szCs w:val="24"/>
        </w:rPr>
        <w:t>Tache réaliser pars le Rh lorsqu’il se connecte à sa session et arrive sur le tableau de bord</w:t>
      </w:r>
      <w:r>
        <w:rPr>
          <w:rFonts w:ascii="Times New Roman" w:hAnsi="Times New Roman" w:cs="Times New Roman"/>
          <w:sz w:val="24"/>
          <w:szCs w:val="24"/>
        </w:rPr>
        <w:t xml:space="preserve"> ou il sélectionne gestion des sanction</w:t>
      </w:r>
      <w:r w:rsidR="00FE5F5B">
        <w:rPr>
          <w:rFonts w:ascii="Times New Roman" w:hAnsi="Times New Roman" w:cs="Times New Roman"/>
          <w:sz w:val="24"/>
          <w:szCs w:val="24"/>
        </w:rPr>
        <w:t>s</w:t>
      </w:r>
      <w:r>
        <w:rPr>
          <w:rFonts w:ascii="Times New Roman" w:hAnsi="Times New Roman" w:cs="Times New Roman"/>
          <w:sz w:val="24"/>
          <w:szCs w:val="24"/>
        </w:rPr>
        <w:t xml:space="preserve"> il peut</w:t>
      </w:r>
    </w:p>
    <w:p w:rsidR="00BD584F" w:rsidRPr="00005D6C" w:rsidRDefault="00BD584F" w:rsidP="00BD584F">
      <w:pPr>
        <w:pStyle w:val="Paragraphedeliste"/>
        <w:ind w:left="1080"/>
        <w:rPr>
          <w:rFonts w:ascii="Times New Roman" w:hAnsi="Times New Roman" w:cs="Times New Roman"/>
          <w:sz w:val="24"/>
          <w:szCs w:val="24"/>
        </w:rPr>
      </w:pPr>
      <w:r w:rsidRPr="00005D6C">
        <w:rPr>
          <w:rFonts w:ascii="Times New Roman" w:hAnsi="Times New Roman" w:cs="Times New Roman"/>
          <w:sz w:val="24"/>
          <w:szCs w:val="24"/>
        </w:rPr>
        <w:t>Ajout des sanctions et demande d’explication (</w:t>
      </w:r>
    </w:p>
    <w:p w:rsidR="00BD584F" w:rsidRPr="00005D6C" w:rsidRDefault="00BD584F">
      <w:pPr>
        <w:pStyle w:val="Paragraphedeliste"/>
        <w:numPr>
          <w:ilvl w:val="0"/>
          <w:numId w:val="13"/>
        </w:numPr>
        <w:rPr>
          <w:rFonts w:ascii="Times New Roman" w:hAnsi="Times New Roman" w:cs="Times New Roman"/>
          <w:sz w:val="24"/>
          <w:szCs w:val="24"/>
        </w:rPr>
      </w:pPr>
      <w:r w:rsidRPr="00005D6C">
        <w:rPr>
          <w:rFonts w:ascii="Times New Roman" w:hAnsi="Times New Roman" w:cs="Times New Roman"/>
          <w:sz w:val="24"/>
          <w:szCs w:val="24"/>
        </w:rPr>
        <w:t>Nom employé,</w:t>
      </w:r>
    </w:p>
    <w:p w:rsidR="00BD584F" w:rsidRPr="00005D6C" w:rsidRDefault="00BD584F">
      <w:pPr>
        <w:pStyle w:val="Paragraphedeliste"/>
        <w:numPr>
          <w:ilvl w:val="0"/>
          <w:numId w:val="13"/>
        </w:numPr>
        <w:rPr>
          <w:rFonts w:ascii="Times New Roman" w:hAnsi="Times New Roman" w:cs="Times New Roman"/>
          <w:sz w:val="24"/>
          <w:szCs w:val="24"/>
        </w:rPr>
      </w:pPr>
      <w:r w:rsidRPr="00005D6C">
        <w:rPr>
          <w:rFonts w:ascii="Times New Roman" w:hAnsi="Times New Roman" w:cs="Times New Roman"/>
          <w:sz w:val="24"/>
          <w:szCs w:val="24"/>
        </w:rPr>
        <w:t>Matricule</w:t>
      </w:r>
    </w:p>
    <w:p w:rsidR="00BD584F" w:rsidRPr="00005D6C" w:rsidRDefault="00BD584F">
      <w:pPr>
        <w:pStyle w:val="Paragraphedeliste"/>
        <w:numPr>
          <w:ilvl w:val="0"/>
          <w:numId w:val="13"/>
        </w:numPr>
        <w:rPr>
          <w:rFonts w:ascii="Times New Roman" w:hAnsi="Times New Roman" w:cs="Times New Roman"/>
          <w:sz w:val="24"/>
          <w:szCs w:val="24"/>
        </w:rPr>
      </w:pPr>
      <w:r w:rsidRPr="00005D6C">
        <w:rPr>
          <w:rFonts w:ascii="Times New Roman" w:hAnsi="Times New Roman" w:cs="Times New Roman"/>
          <w:sz w:val="24"/>
          <w:szCs w:val="24"/>
        </w:rPr>
        <w:t xml:space="preserve">Sanctions </w:t>
      </w:r>
    </w:p>
    <w:p w:rsidR="00BD584F" w:rsidRPr="00005D6C" w:rsidRDefault="00BD584F">
      <w:pPr>
        <w:pStyle w:val="Paragraphedeliste"/>
        <w:numPr>
          <w:ilvl w:val="0"/>
          <w:numId w:val="13"/>
        </w:numPr>
        <w:rPr>
          <w:rFonts w:ascii="Times New Roman" w:hAnsi="Times New Roman" w:cs="Times New Roman"/>
          <w:sz w:val="24"/>
          <w:szCs w:val="24"/>
        </w:rPr>
      </w:pPr>
      <w:r w:rsidRPr="00005D6C">
        <w:rPr>
          <w:rFonts w:ascii="Times New Roman" w:hAnsi="Times New Roman" w:cs="Times New Roman"/>
          <w:sz w:val="24"/>
          <w:szCs w:val="24"/>
        </w:rPr>
        <w:t>Motifs</w:t>
      </w:r>
    </w:p>
    <w:p w:rsidR="00BD584F" w:rsidRPr="00005D6C" w:rsidRDefault="00BD584F">
      <w:pPr>
        <w:pStyle w:val="Paragraphedeliste"/>
        <w:numPr>
          <w:ilvl w:val="0"/>
          <w:numId w:val="13"/>
        </w:numPr>
        <w:rPr>
          <w:rFonts w:ascii="Times New Roman" w:hAnsi="Times New Roman" w:cs="Times New Roman"/>
          <w:sz w:val="24"/>
          <w:szCs w:val="24"/>
        </w:rPr>
      </w:pPr>
      <w:r w:rsidRPr="00005D6C">
        <w:rPr>
          <w:rFonts w:ascii="Times New Roman" w:hAnsi="Times New Roman" w:cs="Times New Roman"/>
          <w:sz w:val="24"/>
          <w:szCs w:val="24"/>
        </w:rPr>
        <w:t>Durée</w:t>
      </w:r>
    </w:p>
    <w:p w:rsidR="00BD584F" w:rsidRPr="00005D6C" w:rsidRDefault="00BD584F">
      <w:pPr>
        <w:pStyle w:val="Paragraphedeliste"/>
        <w:numPr>
          <w:ilvl w:val="0"/>
          <w:numId w:val="13"/>
        </w:numPr>
        <w:rPr>
          <w:rFonts w:ascii="Times New Roman" w:hAnsi="Times New Roman" w:cs="Times New Roman"/>
          <w:sz w:val="24"/>
          <w:szCs w:val="24"/>
        </w:rPr>
      </w:pPr>
      <w:r w:rsidRPr="00005D6C">
        <w:rPr>
          <w:rFonts w:ascii="Times New Roman" w:hAnsi="Times New Roman" w:cs="Times New Roman"/>
          <w:sz w:val="24"/>
          <w:szCs w:val="24"/>
        </w:rPr>
        <w:t>Date de début</w:t>
      </w:r>
    </w:p>
    <w:p w:rsidR="00BD584F" w:rsidRPr="00005D6C" w:rsidRDefault="00BD584F">
      <w:pPr>
        <w:pStyle w:val="Paragraphedeliste"/>
        <w:numPr>
          <w:ilvl w:val="0"/>
          <w:numId w:val="13"/>
        </w:numPr>
        <w:rPr>
          <w:rFonts w:ascii="Times New Roman" w:hAnsi="Times New Roman" w:cs="Times New Roman"/>
          <w:sz w:val="24"/>
          <w:szCs w:val="24"/>
        </w:rPr>
      </w:pPr>
      <w:r w:rsidRPr="00005D6C">
        <w:rPr>
          <w:rFonts w:ascii="Times New Roman" w:hAnsi="Times New Roman" w:cs="Times New Roman"/>
          <w:sz w:val="24"/>
          <w:szCs w:val="24"/>
        </w:rPr>
        <w:t>Date de fin</w:t>
      </w:r>
    </w:p>
    <w:p w:rsidR="0066219F" w:rsidRPr="00005D6C" w:rsidRDefault="0066219F" w:rsidP="0066219F">
      <w:pPr>
        <w:pStyle w:val="Paragraphedeliste"/>
        <w:ind w:left="1080"/>
        <w:rPr>
          <w:rFonts w:ascii="Times New Roman" w:hAnsi="Times New Roman" w:cs="Times New Roman"/>
          <w:sz w:val="24"/>
          <w:szCs w:val="24"/>
        </w:rPr>
      </w:pPr>
    </w:p>
    <w:p w:rsidR="000D06D9" w:rsidRPr="00005D6C" w:rsidRDefault="000D06D9" w:rsidP="00004AC3">
      <w:pPr>
        <w:pStyle w:val="Paragraphedeliste"/>
        <w:ind w:left="1080"/>
        <w:rPr>
          <w:rFonts w:ascii="Times New Roman" w:hAnsi="Times New Roman" w:cs="Times New Roman"/>
          <w:sz w:val="24"/>
          <w:szCs w:val="24"/>
        </w:rPr>
      </w:pPr>
    </w:p>
    <w:sectPr w:rsidR="000D06D9" w:rsidRPr="00005D6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B16BC" w:rsidRDefault="001B16BC" w:rsidP="00064CB3">
      <w:pPr>
        <w:spacing w:after="0" w:line="240" w:lineRule="auto"/>
      </w:pPr>
      <w:r>
        <w:separator/>
      </w:r>
    </w:p>
  </w:endnote>
  <w:endnote w:type="continuationSeparator" w:id="0">
    <w:p w:rsidR="001B16BC" w:rsidRDefault="001B16BC" w:rsidP="00064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B16BC" w:rsidRDefault="001B16BC" w:rsidP="00064CB3">
      <w:pPr>
        <w:spacing w:after="0" w:line="240" w:lineRule="auto"/>
      </w:pPr>
      <w:r>
        <w:separator/>
      </w:r>
    </w:p>
  </w:footnote>
  <w:footnote w:type="continuationSeparator" w:id="0">
    <w:p w:rsidR="001B16BC" w:rsidRDefault="001B16BC" w:rsidP="00064C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723"/>
    <w:multiLevelType w:val="hybridMultilevel"/>
    <w:tmpl w:val="02EEB1B6"/>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 w15:restartNumberingAfterBreak="0">
    <w:nsid w:val="058D1614"/>
    <w:multiLevelType w:val="hybridMultilevel"/>
    <w:tmpl w:val="6E6A5D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810E7A"/>
    <w:multiLevelType w:val="hybridMultilevel"/>
    <w:tmpl w:val="3E2453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DE2656"/>
    <w:multiLevelType w:val="hybridMultilevel"/>
    <w:tmpl w:val="F39C292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50215C0"/>
    <w:multiLevelType w:val="hybridMultilevel"/>
    <w:tmpl w:val="3042DCC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614264D"/>
    <w:multiLevelType w:val="hybridMultilevel"/>
    <w:tmpl w:val="0270E1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6392D8E"/>
    <w:multiLevelType w:val="hybridMultilevel"/>
    <w:tmpl w:val="D17652E0"/>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1DFB6956"/>
    <w:multiLevelType w:val="hybridMultilevel"/>
    <w:tmpl w:val="0DB8A3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F9F5912"/>
    <w:multiLevelType w:val="hybridMultilevel"/>
    <w:tmpl w:val="C81A0EB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037170C"/>
    <w:multiLevelType w:val="hybridMultilevel"/>
    <w:tmpl w:val="B26A08B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20C6B1C"/>
    <w:multiLevelType w:val="hybridMultilevel"/>
    <w:tmpl w:val="E182F6D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2C92C6A"/>
    <w:multiLevelType w:val="hybridMultilevel"/>
    <w:tmpl w:val="2BBC22E0"/>
    <w:lvl w:ilvl="0" w:tplc="040C000B">
      <w:start w:val="1"/>
      <w:numFmt w:val="bullet"/>
      <w:lvlText w:val=""/>
      <w:lvlJc w:val="left"/>
      <w:pPr>
        <w:ind w:left="2508" w:hanging="360"/>
      </w:pPr>
      <w:rPr>
        <w:rFonts w:ascii="Wingdings" w:hAnsi="Wingdings" w:hint="default"/>
      </w:rPr>
    </w:lvl>
    <w:lvl w:ilvl="1" w:tplc="040C0003" w:tentative="1">
      <w:start w:val="1"/>
      <w:numFmt w:val="bullet"/>
      <w:lvlText w:val="o"/>
      <w:lvlJc w:val="left"/>
      <w:pPr>
        <w:ind w:left="3228" w:hanging="360"/>
      </w:pPr>
      <w:rPr>
        <w:rFonts w:ascii="Courier New" w:hAnsi="Courier New" w:cs="Courier New" w:hint="default"/>
      </w:rPr>
    </w:lvl>
    <w:lvl w:ilvl="2" w:tplc="040C0005" w:tentative="1">
      <w:start w:val="1"/>
      <w:numFmt w:val="bullet"/>
      <w:lvlText w:val=""/>
      <w:lvlJc w:val="left"/>
      <w:pPr>
        <w:ind w:left="3948" w:hanging="360"/>
      </w:pPr>
      <w:rPr>
        <w:rFonts w:ascii="Wingdings" w:hAnsi="Wingdings" w:hint="default"/>
      </w:rPr>
    </w:lvl>
    <w:lvl w:ilvl="3" w:tplc="040C0001" w:tentative="1">
      <w:start w:val="1"/>
      <w:numFmt w:val="bullet"/>
      <w:lvlText w:val=""/>
      <w:lvlJc w:val="left"/>
      <w:pPr>
        <w:ind w:left="4668" w:hanging="360"/>
      </w:pPr>
      <w:rPr>
        <w:rFonts w:ascii="Symbol" w:hAnsi="Symbol" w:hint="default"/>
      </w:rPr>
    </w:lvl>
    <w:lvl w:ilvl="4" w:tplc="040C0003" w:tentative="1">
      <w:start w:val="1"/>
      <w:numFmt w:val="bullet"/>
      <w:lvlText w:val="o"/>
      <w:lvlJc w:val="left"/>
      <w:pPr>
        <w:ind w:left="5388" w:hanging="360"/>
      </w:pPr>
      <w:rPr>
        <w:rFonts w:ascii="Courier New" w:hAnsi="Courier New" w:cs="Courier New" w:hint="default"/>
      </w:rPr>
    </w:lvl>
    <w:lvl w:ilvl="5" w:tplc="040C0005" w:tentative="1">
      <w:start w:val="1"/>
      <w:numFmt w:val="bullet"/>
      <w:lvlText w:val=""/>
      <w:lvlJc w:val="left"/>
      <w:pPr>
        <w:ind w:left="6108" w:hanging="360"/>
      </w:pPr>
      <w:rPr>
        <w:rFonts w:ascii="Wingdings" w:hAnsi="Wingdings" w:hint="default"/>
      </w:rPr>
    </w:lvl>
    <w:lvl w:ilvl="6" w:tplc="040C0001" w:tentative="1">
      <w:start w:val="1"/>
      <w:numFmt w:val="bullet"/>
      <w:lvlText w:val=""/>
      <w:lvlJc w:val="left"/>
      <w:pPr>
        <w:ind w:left="6828" w:hanging="360"/>
      </w:pPr>
      <w:rPr>
        <w:rFonts w:ascii="Symbol" w:hAnsi="Symbol" w:hint="default"/>
      </w:rPr>
    </w:lvl>
    <w:lvl w:ilvl="7" w:tplc="040C0003" w:tentative="1">
      <w:start w:val="1"/>
      <w:numFmt w:val="bullet"/>
      <w:lvlText w:val="o"/>
      <w:lvlJc w:val="left"/>
      <w:pPr>
        <w:ind w:left="7548" w:hanging="360"/>
      </w:pPr>
      <w:rPr>
        <w:rFonts w:ascii="Courier New" w:hAnsi="Courier New" w:cs="Courier New" w:hint="default"/>
      </w:rPr>
    </w:lvl>
    <w:lvl w:ilvl="8" w:tplc="040C0005" w:tentative="1">
      <w:start w:val="1"/>
      <w:numFmt w:val="bullet"/>
      <w:lvlText w:val=""/>
      <w:lvlJc w:val="left"/>
      <w:pPr>
        <w:ind w:left="8268" w:hanging="360"/>
      </w:pPr>
      <w:rPr>
        <w:rFonts w:ascii="Wingdings" w:hAnsi="Wingdings" w:hint="default"/>
      </w:rPr>
    </w:lvl>
  </w:abstractNum>
  <w:abstractNum w:abstractNumId="12" w15:restartNumberingAfterBreak="0">
    <w:nsid w:val="248F3929"/>
    <w:multiLevelType w:val="hybridMultilevel"/>
    <w:tmpl w:val="565ED4D6"/>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25F851F3"/>
    <w:multiLevelType w:val="hybridMultilevel"/>
    <w:tmpl w:val="4766AA9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BBC0A19"/>
    <w:multiLevelType w:val="hybridMultilevel"/>
    <w:tmpl w:val="3708B20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CD8049A"/>
    <w:multiLevelType w:val="hybridMultilevel"/>
    <w:tmpl w:val="823A8FA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CF258C2"/>
    <w:multiLevelType w:val="hybridMultilevel"/>
    <w:tmpl w:val="B6D0D3B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17617A4"/>
    <w:multiLevelType w:val="hybridMultilevel"/>
    <w:tmpl w:val="6C6AB5DA"/>
    <w:lvl w:ilvl="0" w:tplc="040C000B">
      <w:start w:val="1"/>
      <w:numFmt w:val="bullet"/>
      <w:lvlText w:val=""/>
      <w:lvlJc w:val="left"/>
      <w:pPr>
        <w:ind w:left="1485" w:hanging="360"/>
      </w:pPr>
      <w:rPr>
        <w:rFonts w:ascii="Wingdings" w:hAnsi="Wingdings"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8" w15:restartNumberingAfterBreak="0">
    <w:nsid w:val="42142948"/>
    <w:multiLevelType w:val="hybridMultilevel"/>
    <w:tmpl w:val="8626CCA8"/>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48D84BE7"/>
    <w:multiLevelType w:val="hybridMultilevel"/>
    <w:tmpl w:val="599AF198"/>
    <w:lvl w:ilvl="0" w:tplc="040C000B">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0" w15:restartNumberingAfterBreak="0">
    <w:nsid w:val="49B44D0B"/>
    <w:multiLevelType w:val="hybridMultilevel"/>
    <w:tmpl w:val="EB32890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BAD5DF0"/>
    <w:multiLevelType w:val="hybridMultilevel"/>
    <w:tmpl w:val="3B4C5B88"/>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2" w15:restartNumberingAfterBreak="0">
    <w:nsid w:val="5272152A"/>
    <w:multiLevelType w:val="hybridMultilevel"/>
    <w:tmpl w:val="4F7A4C5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2D16C5C"/>
    <w:multiLevelType w:val="hybridMultilevel"/>
    <w:tmpl w:val="A3C690E8"/>
    <w:lvl w:ilvl="0" w:tplc="040C000B">
      <w:start w:val="1"/>
      <w:numFmt w:val="bullet"/>
      <w:lvlText w:val=""/>
      <w:lvlJc w:val="left"/>
      <w:pPr>
        <w:ind w:left="2508" w:hanging="360"/>
      </w:pPr>
      <w:rPr>
        <w:rFonts w:ascii="Wingdings" w:hAnsi="Wingdings" w:hint="default"/>
      </w:rPr>
    </w:lvl>
    <w:lvl w:ilvl="1" w:tplc="040C0003" w:tentative="1">
      <w:start w:val="1"/>
      <w:numFmt w:val="bullet"/>
      <w:lvlText w:val="o"/>
      <w:lvlJc w:val="left"/>
      <w:pPr>
        <w:ind w:left="3228" w:hanging="360"/>
      </w:pPr>
      <w:rPr>
        <w:rFonts w:ascii="Courier New" w:hAnsi="Courier New" w:cs="Courier New" w:hint="default"/>
      </w:rPr>
    </w:lvl>
    <w:lvl w:ilvl="2" w:tplc="040C0005" w:tentative="1">
      <w:start w:val="1"/>
      <w:numFmt w:val="bullet"/>
      <w:lvlText w:val=""/>
      <w:lvlJc w:val="left"/>
      <w:pPr>
        <w:ind w:left="3948" w:hanging="360"/>
      </w:pPr>
      <w:rPr>
        <w:rFonts w:ascii="Wingdings" w:hAnsi="Wingdings" w:hint="default"/>
      </w:rPr>
    </w:lvl>
    <w:lvl w:ilvl="3" w:tplc="040C0001" w:tentative="1">
      <w:start w:val="1"/>
      <w:numFmt w:val="bullet"/>
      <w:lvlText w:val=""/>
      <w:lvlJc w:val="left"/>
      <w:pPr>
        <w:ind w:left="4668" w:hanging="360"/>
      </w:pPr>
      <w:rPr>
        <w:rFonts w:ascii="Symbol" w:hAnsi="Symbol" w:hint="default"/>
      </w:rPr>
    </w:lvl>
    <w:lvl w:ilvl="4" w:tplc="040C0003" w:tentative="1">
      <w:start w:val="1"/>
      <w:numFmt w:val="bullet"/>
      <w:lvlText w:val="o"/>
      <w:lvlJc w:val="left"/>
      <w:pPr>
        <w:ind w:left="5388" w:hanging="360"/>
      </w:pPr>
      <w:rPr>
        <w:rFonts w:ascii="Courier New" w:hAnsi="Courier New" w:cs="Courier New" w:hint="default"/>
      </w:rPr>
    </w:lvl>
    <w:lvl w:ilvl="5" w:tplc="040C0005" w:tentative="1">
      <w:start w:val="1"/>
      <w:numFmt w:val="bullet"/>
      <w:lvlText w:val=""/>
      <w:lvlJc w:val="left"/>
      <w:pPr>
        <w:ind w:left="6108" w:hanging="360"/>
      </w:pPr>
      <w:rPr>
        <w:rFonts w:ascii="Wingdings" w:hAnsi="Wingdings" w:hint="default"/>
      </w:rPr>
    </w:lvl>
    <w:lvl w:ilvl="6" w:tplc="040C0001" w:tentative="1">
      <w:start w:val="1"/>
      <w:numFmt w:val="bullet"/>
      <w:lvlText w:val=""/>
      <w:lvlJc w:val="left"/>
      <w:pPr>
        <w:ind w:left="6828" w:hanging="360"/>
      </w:pPr>
      <w:rPr>
        <w:rFonts w:ascii="Symbol" w:hAnsi="Symbol" w:hint="default"/>
      </w:rPr>
    </w:lvl>
    <w:lvl w:ilvl="7" w:tplc="040C0003" w:tentative="1">
      <w:start w:val="1"/>
      <w:numFmt w:val="bullet"/>
      <w:lvlText w:val="o"/>
      <w:lvlJc w:val="left"/>
      <w:pPr>
        <w:ind w:left="7548" w:hanging="360"/>
      </w:pPr>
      <w:rPr>
        <w:rFonts w:ascii="Courier New" w:hAnsi="Courier New" w:cs="Courier New" w:hint="default"/>
      </w:rPr>
    </w:lvl>
    <w:lvl w:ilvl="8" w:tplc="040C0005" w:tentative="1">
      <w:start w:val="1"/>
      <w:numFmt w:val="bullet"/>
      <w:lvlText w:val=""/>
      <w:lvlJc w:val="left"/>
      <w:pPr>
        <w:ind w:left="8268" w:hanging="360"/>
      </w:pPr>
      <w:rPr>
        <w:rFonts w:ascii="Wingdings" w:hAnsi="Wingdings" w:hint="default"/>
      </w:rPr>
    </w:lvl>
  </w:abstractNum>
  <w:abstractNum w:abstractNumId="24" w15:restartNumberingAfterBreak="0">
    <w:nsid w:val="54A8001D"/>
    <w:multiLevelType w:val="hybridMultilevel"/>
    <w:tmpl w:val="1F602612"/>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5" w15:restartNumberingAfterBreak="0">
    <w:nsid w:val="58E3426D"/>
    <w:multiLevelType w:val="hybridMultilevel"/>
    <w:tmpl w:val="3B6631DA"/>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26" w15:restartNumberingAfterBreak="0">
    <w:nsid w:val="5B55076D"/>
    <w:multiLevelType w:val="hybridMultilevel"/>
    <w:tmpl w:val="1E9473F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7" w15:restartNumberingAfterBreak="0">
    <w:nsid w:val="61FE16EE"/>
    <w:multiLevelType w:val="hybridMultilevel"/>
    <w:tmpl w:val="CD3634B6"/>
    <w:lvl w:ilvl="0" w:tplc="040C000B">
      <w:start w:val="1"/>
      <w:numFmt w:val="bullet"/>
      <w:lvlText w:val=""/>
      <w:lvlJc w:val="left"/>
      <w:pPr>
        <w:ind w:left="2508" w:hanging="360"/>
      </w:pPr>
      <w:rPr>
        <w:rFonts w:ascii="Wingdings" w:hAnsi="Wingdings" w:hint="default"/>
      </w:rPr>
    </w:lvl>
    <w:lvl w:ilvl="1" w:tplc="040C0003" w:tentative="1">
      <w:start w:val="1"/>
      <w:numFmt w:val="bullet"/>
      <w:lvlText w:val="o"/>
      <w:lvlJc w:val="left"/>
      <w:pPr>
        <w:ind w:left="3228" w:hanging="360"/>
      </w:pPr>
      <w:rPr>
        <w:rFonts w:ascii="Courier New" w:hAnsi="Courier New" w:cs="Courier New" w:hint="default"/>
      </w:rPr>
    </w:lvl>
    <w:lvl w:ilvl="2" w:tplc="040C0005" w:tentative="1">
      <w:start w:val="1"/>
      <w:numFmt w:val="bullet"/>
      <w:lvlText w:val=""/>
      <w:lvlJc w:val="left"/>
      <w:pPr>
        <w:ind w:left="3948" w:hanging="360"/>
      </w:pPr>
      <w:rPr>
        <w:rFonts w:ascii="Wingdings" w:hAnsi="Wingdings" w:hint="default"/>
      </w:rPr>
    </w:lvl>
    <w:lvl w:ilvl="3" w:tplc="040C0001" w:tentative="1">
      <w:start w:val="1"/>
      <w:numFmt w:val="bullet"/>
      <w:lvlText w:val=""/>
      <w:lvlJc w:val="left"/>
      <w:pPr>
        <w:ind w:left="4668" w:hanging="360"/>
      </w:pPr>
      <w:rPr>
        <w:rFonts w:ascii="Symbol" w:hAnsi="Symbol" w:hint="default"/>
      </w:rPr>
    </w:lvl>
    <w:lvl w:ilvl="4" w:tplc="040C0003" w:tentative="1">
      <w:start w:val="1"/>
      <w:numFmt w:val="bullet"/>
      <w:lvlText w:val="o"/>
      <w:lvlJc w:val="left"/>
      <w:pPr>
        <w:ind w:left="5388" w:hanging="360"/>
      </w:pPr>
      <w:rPr>
        <w:rFonts w:ascii="Courier New" w:hAnsi="Courier New" w:cs="Courier New" w:hint="default"/>
      </w:rPr>
    </w:lvl>
    <w:lvl w:ilvl="5" w:tplc="040C0005" w:tentative="1">
      <w:start w:val="1"/>
      <w:numFmt w:val="bullet"/>
      <w:lvlText w:val=""/>
      <w:lvlJc w:val="left"/>
      <w:pPr>
        <w:ind w:left="6108" w:hanging="360"/>
      </w:pPr>
      <w:rPr>
        <w:rFonts w:ascii="Wingdings" w:hAnsi="Wingdings" w:hint="default"/>
      </w:rPr>
    </w:lvl>
    <w:lvl w:ilvl="6" w:tplc="040C0001" w:tentative="1">
      <w:start w:val="1"/>
      <w:numFmt w:val="bullet"/>
      <w:lvlText w:val=""/>
      <w:lvlJc w:val="left"/>
      <w:pPr>
        <w:ind w:left="6828" w:hanging="360"/>
      </w:pPr>
      <w:rPr>
        <w:rFonts w:ascii="Symbol" w:hAnsi="Symbol" w:hint="default"/>
      </w:rPr>
    </w:lvl>
    <w:lvl w:ilvl="7" w:tplc="040C0003" w:tentative="1">
      <w:start w:val="1"/>
      <w:numFmt w:val="bullet"/>
      <w:lvlText w:val="o"/>
      <w:lvlJc w:val="left"/>
      <w:pPr>
        <w:ind w:left="7548" w:hanging="360"/>
      </w:pPr>
      <w:rPr>
        <w:rFonts w:ascii="Courier New" w:hAnsi="Courier New" w:cs="Courier New" w:hint="default"/>
      </w:rPr>
    </w:lvl>
    <w:lvl w:ilvl="8" w:tplc="040C0005" w:tentative="1">
      <w:start w:val="1"/>
      <w:numFmt w:val="bullet"/>
      <w:lvlText w:val=""/>
      <w:lvlJc w:val="left"/>
      <w:pPr>
        <w:ind w:left="8268" w:hanging="360"/>
      </w:pPr>
      <w:rPr>
        <w:rFonts w:ascii="Wingdings" w:hAnsi="Wingdings" w:hint="default"/>
      </w:rPr>
    </w:lvl>
  </w:abstractNum>
  <w:abstractNum w:abstractNumId="28" w15:restartNumberingAfterBreak="0">
    <w:nsid w:val="62B337CB"/>
    <w:multiLevelType w:val="hybridMultilevel"/>
    <w:tmpl w:val="623E6F78"/>
    <w:lvl w:ilvl="0" w:tplc="040C0013">
      <w:start w:val="1"/>
      <w:numFmt w:val="upperRoman"/>
      <w:lvlText w:val="%1."/>
      <w:lvlJc w:val="righ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 w15:restartNumberingAfterBreak="0">
    <w:nsid w:val="638C37FF"/>
    <w:multiLevelType w:val="hybridMultilevel"/>
    <w:tmpl w:val="F0A0EA0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458505B"/>
    <w:multiLevelType w:val="hybridMultilevel"/>
    <w:tmpl w:val="E032586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4D20DA2"/>
    <w:multiLevelType w:val="hybridMultilevel"/>
    <w:tmpl w:val="6388CA1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3863EE7"/>
    <w:multiLevelType w:val="hybridMultilevel"/>
    <w:tmpl w:val="C93ED68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A67099C"/>
    <w:multiLevelType w:val="hybridMultilevel"/>
    <w:tmpl w:val="8FE028B0"/>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4" w15:restartNumberingAfterBreak="0">
    <w:nsid w:val="7BDD2980"/>
    <w:multiLevelType w:val="hybridMultilevel"/>
    <w:tmpl w:val="80A843C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F936CDB"/>
    <w:multiLevelType w:val="hybridMultilevel"/>
    <w:tmpl w:val="CA8014D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34854463">
    <w:abstractNumId w:val="28"/>
  </w:num>
  <w:num w:numId="2" w16cid:durableId="1597787977">
    <w:abstractNumId w:val="34"/>
  </w:num>
  <w:num w:numId="3" w16cid:durableId="226843032">
    <w:abstractNumId w:val="26"/>
  </w:num>
  <w:num w:numId="4" w16cid:durableId="1663386553">
    <w:abstractNumId w:val="25"/>
  </w:num>
  <w:num w:numId="5" w16cid:durableId="1880511955">
    <w:abstractNumId w:val="23"/>
  </w:num>
  <w:num w:numId="6" w16cid:durableId="2118132032">
    <w:abstractNumId w:val="19"/>
  </w:num>
  <w:num w:numId="7" w16cid:durableId="1483691564">
    <w:abstractNumId w:val="5"/>
  </w:num>
  <w:num w:numId="8" w16cid:durableId="830176882">
    <w:abstractNumId w:val="17"/>
  </w:num>
  <w:num w:numId="9" w16cid:durableId="1477379252">
    <w:abstractNumId w:val="2"/>
  </w:num>
  <w:num w:numId="10" w16cid:durableId="1901548599">
    <w:abstractNumId w:val="0"/>
  </w:num>
  <w:num w:numId="11" w16cid:durableId="807749061">
    <w:abstractNumId w:val="27"/>
  </w:num>
  <w:num w:numId="12" w16cid:durableId="326441912">
    <w:abstractNumId w:val="11"/>
  </w:num>
  <w:num w:numId="13" w16cid:durableId="2122845239">
    <w:abstractNumId w:val="21"/>
  </w:num>
  <w:num w:numId="14" w16cid:durableId="530458197">
    <w:abstractNumId w:val="18"/>
  </w:num>
  <w:num w:numId="15" w16cid:durableId="1625573897">
    <w:abstractNumId w:val="33"/>
  </w:num>
  <w:num w:numId="16" w16cid:durableId="639457649">
    <w:abstractNumId w:val="1"/>
  </w:num>
  <w:num w:numId="17" w16cid:durableId="2000497043">
    <w:abstractNumId w:val="6"/>
  </w:num>
  <w:num w:numId="18" w16cid:durableId="326834174">
    <w:abstractNumId w:val="7"/>
  </w:num>
  <w:num w:numId="19" w16cid:durableId="1404791512">
    <w:abstractNumId w:val="12"/>
  </w:num>
  <w:num w:numId="20" w16cid:durableId="729499765">
    <w:abstractNumId w:val="32"/>
  </w:num>
  <w:num w:numId="21" w16cid:durableId="71780187">
    <w:abstractNumId w:val="8"/>
  </w:num>
  <w:num w:numId="22" w16cid:durableId="502093351">
    <w:abstractNumId w:val="22"/>
  </w:num>
  <w:num w:numId="23" w16cid:durableId="586579222">
    <w:abstractNumId w:val="4"/>
  </w:num>
  <w:num w:numId="24" w16cid:durableId="1063024094">
    <w:abstractNumId w:val="13"/>
  </w:num>
  <w:num w:numId="25" w16cid:durableId="211691703">
    <w:abstractNumId w:val="14"/>
  </w:num>
  <w:num w:numId="26" w16cid:durableId="410010123">
    <w:abstractNumId w:val="31"/>
  </w:num>
  <w:num w:numId="27" w16cid:durableId="1576625923">
    <w:abstractNumId w:val="15"/>
  </w:num>
  <w:num w:numId="28" w16cid:durableId="1128357695">
    <w:abstractNumId w:val="16"/>
  </w:num>
  <w:num w:numId="29" w16cid:durableId="476387423">
    <w:abstractNumId w:val="9"/>
  </w:num>
  <w:num w:numId="30" w16cid:durableId="1148863581">
    <w:abstractNumId w:val="30"/>
  </w:num>
  <w:num w:numId="31" w16cid:durableId="797263176">
    <w:abstractNumId w:val="3"/>
  </w:num>
  <w:num w:numId="32" w16cid:durableId="1015961787">
    <w:abstractNumId w:val="20"/>
  </w:num>
  <w:num w:numId="33" w16cid:durableId="1127160423">
    <w:abstractNumId w:val="10"/>
  </w:num>
  <w:num w:numId="34" w16cid:durableId="347148017">
    <w:abstractNumId w:val="29"/>
  </w:num>
  <w:num w:numId="35" w16cid:durableId="592398110">
    <w:abstractNumId w:val="35"/>
  </w:num>
  <w:num w:numId="36" w16cid:durableId="383137000">
    <w:abstractNumId w:val="2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2D5C"/>
    <w:rsid w:val="00004AC3"/>
    <w:rsid w:val="00005D6C"/>
    <w:rsid w:val="0005554D"/>
    <w:rsid w:val="00064CB3"/>
    <w:rsid w:val="00097528"/>
    <w:rsid w:val="000D06D9"/>
    <w:rsid w:val="000D5F7E"/>
    <w:rsid w:val="00100010"/>
    <w:rsid w:val="001401C4"/>
    <w:rsid w:val="0014275F"/>
    <w:rsid w:val="00157402"/>
    <w:rsid w:val="00161BB3"/>
    <w:rsid w:val="001942F5"/>
    <w:rsid w:val="001B0325"/>
    <w:rsid w:val="001B16BC"/>
    <w:rsid w:val="001B3B1A"/>
    <w:rsid w:val="001C72D6"/>
    <w:rsid w:val="001D1194"/>
    <w:rsid w:val="001F69A7"/>
    <w:rsid w:val="00232AEF"/>
    <w:rsid w:val="00266EB5"/>
    <w:rsid w:val="00325E1E"/>
    <w:rsid w:val="00335292"/>
    <w:rsid w:val="0035081D"/>
    <w:rsid w:val="003856ED"/>
    <w:rsid w:val="003916A3"/>
    <w:rsid w:val="0045651D"/>
    <w:rsid w:val="004654CB"/>
    <w:rsid w:val="00485ECE"/>
    <w:rsid w:val="0049302C"/>
    <w:rsid w:val="004B0DD8"/>
    <w:rsid w:val="004D312A"/>
    <w:rsid w:val="004E6480"/>
    <w:rsid w:val="00512565"/>
    <w:rsid w:val="005206F5"/>
    <w:rsid w:val="005255D1"/>
    <w:rsid w:val="00595FF0"/>
    <w:rsid w:val="005B3FD3"/>
    <w:rsid w:val="0066219F"/>
    <w:rsid w:val="006815BF"/>
    <w:rsid w:val="00682B8F"/>
    <w:rsid w:val="00686A99"/>
    <w:rsid w:val="00695D28"/>
    <w:rsid w:val="006B71A7"/>
    <w:rsid w:val="006C0D30"/>
    <w:rsid w:val="00741AF8"/>
    <w:rsid w:val="007577BD"/>
    <w:rsid w:val="007E6C42"/>
    <w:rsid w:val="00876C5E"/>
    <w:rsid w:val="00897703"/>
    <w:rsid w:val="008F0051"/>
    <w:rsid w:val="00927BCB"/>
    <w:rsid w:val="00954F89"/>
    <w:rsid w:val="00991422"/>
    <w:rsid w:val="009D360C"/>
    <w:rsid w:val="00A05AE3"/>
    <w:rsid w:val="00A07891"/>
    <w:rsid w:val="00A41347"/>
    <w:rsid w:val="00A450D5"/>
    <w:rsid w:val="00A61F32"/>
    <w:rsid w:val="00A81FF8"/>
    <w:rsid w:val="00AD2DBB"/>
    <w:rsid w:val="00AE2A58"/>
    <w:rsid w:val="00B375B4"/>
    <w:rsid w:val="00B64A58"/>
    <w:rsid w:val="00B82920"/>
    <w:rsid w:val="00BA4499"/>
    <w:rsid w:val="00BD584F"/>
    <w:rsid w:val="00C12CC3"/>
    <w:rsid w:val="00C20E97"/>
    <w:rsid w:val="00C60A69"/>
    <w:rsid w:val="00C64187"/>
    <w:rsid w:val="00D11175"/>
    <w:rsid w:val="00D22D5C"/>
    <w:rsid w:val="00D27F69"/>
    <w:rsid w:val="00D45576"/>
    <w:rsid w:val="00D62C5D"/>
    <w:rsid w:val="00D82851"/>
    <w:rsid w:val="00D91268"/>
    <w:rsid w:val="00DA7B89"/>
    <w:rsid w:val="00DA7CB1"/>
    <w:rsid w:val="00DB5C3A"/>
    <w:rsid w:val="00DC32C5"/>
    <w:rsid w:val="00DD647B"/>
    <w:rsid w:val="00E0670B"/>
    <w:rsid w:val="00E46E38"/>
    <w:rsid w:val="00EC5B10"/>
    <w:rsid w:val="00EF790B"/>
    <w:rsid w:val="00F00469"/>
    <w:rsid w:val="00F43F8D"/>
    <w:rsid w:val="00F61341"/>
    <w:rsid w:val="00F771DD"/>
    <w:rsid w:val="00F86807"/>
    <w:rsid w:val="00F918D1"/>
    <w:rsid w:val="00F97026"/>
    <w:rsid w:val="00FE3226"/>
    <w:rsid w:val="00FE5F5B"/>
    <w:rsid w:val="00FF44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36C32"/>
  <w15:docId w15:val="{FA1FDA5C-E3D2-47A3-921E-C7A531AB4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D06D9"/>
    <w:pPr>
      <w:ind w:left="720"/>
      <w:contextualSpacing/>
    </w:pPr>
  </w:style>
  <w:style w:type="paragraph" w:styleId="En-tte">
    <w:name w:val="header"/>
    <w:basedOn w:val="Normal"/>
    <w:link w:val="En-tteCar"/>
    <w:uiPriority w:val="99"/>
    <w:unhideWhenUsed/>
    <w:rsid w:val="00064CB3"/>
    <w:pPr>
      <w:tabs>
        <w:tab w:val="center" w:pos="4536"/>
        <w:tab w:val="right" w:pos="9072"/>
      </w:tabs>
      <w:spacing w:after="0" w:line="240" w:lineRule="auto"/>
    </w:pPr>
  </w:style>
  <w:style w:type="character" w:customStyle="1" w:styleId="En-tteCar">
    <w:name w:val="En-tête Car"/>
    <w:basedOn w:val="Policepardfaut"/>
    <w:link w:val="En-tte"/>
    <w:uiPriority w:val="99"/>
    <w:rsid w:val="00064CB3"/>
  </w:style>
  <w:style w:type="paragraph" w:styleId="Pieddepage">
    <w:name w:val="footer"/>
    <w:basedOn w:val="Normal"/>
    <w:link w:val="PieddepageCar"/>
    <w:uiPriority w:val="99"/>
    <w:unhideWhenUsed/>
    <w:rsid w:val="00064CB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4CB3"/>
  </w:style>
  <w:style w:type="table" w:styleId="Grilledutableau">
    <w:name w:val="Table Grid"/>
    <w:basedOn w:val="TableauNormal"/>
    <w:uiPriority w:val="39"/>
    <w:rsid w:val="00FE3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A05A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6562">
      <w:bodyDiv w:val="1"/>
      <w:marLeft w:val="0"/>
      <w:marRight w:val="0"/>
      <w:marTop w:val="0"/>
      <w:marBottom w:val="0"/>
      <w:divBdr>
        <w:top w:val="none" w:sz="0" w:space="0" w:color="auto"/>
        <w:left w:val="none" w:sz="0" w:space="0" w:color="auto"/>
        <w:bottom w:val="none" w:sz="0" w:space="0" w:color="auto"/>
        <w:right w:val="none" w:sz="0" w:space="0" w:color="auto"/>
      </w:divBdr>
    </w:div>
    <w:div w:id="936904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3339</TotalTime>
  <Pages>13</Pages>
  <Words>3001</Words>
  <Characters>16511</Characters>
  <Application>Microsoft Office Word</Application>
  <DocSecurity>0</DocSecurity>
  <Lines>137</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tony</dc:creator>
  <cp:keywords/>
  <dc:description/>
  <cp:lastModifiedBy>yann tony</cp:lastModifiedBy>
  <cp:revision>21</cp:revision>
  <dcterms:created xsi:type="dcterms:W3CDTF">2023-01-13T10:44:00Z</dcterms:created>
  <dcterms:modified xsi:type="dcterms:W3CDTF">2023-01-31T16:22:00Z</dcterms:modified>
</cp:coreProperties>
</file>